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0062E" w14:textId="56A737A8" w:rsidR="00162C30" w:rsidRPr="00162C30" w:rsidRDefault="00F05BA9" w:rsidP="00162C30">
      <w:pPr>
        <w:jc w:val="center"/>
        <w:rPr>
          <w:b/>
          <w:bCs/>
        </w:rPr>
      </w:pPr>
      <w:commentRangeStart w:id="0"/>
      <w:r>
        <w:rPr>
          <w:b/>
          <w:bCs/>
        </w:rPr>
        <w:t xml:space="preserve">National </w:t>
      </w:r>
      <w:commentRangeEnd w:id="0"/>
      <w:r w:rsidR="000115EA">
        <w:rPr>
          <w:rStyle w:val="CommentReference"/>
        </w:rPr>
        <w:commentReference w:id="0"/>
      </w:r>
      <w:r>
        <w:rPr>
          <w:b/>
          <w:bCs/>
        </w:rPr>
        <w:t xml:space="preserve">Trends in </w:t>
      </w:r>
      <w:r w:rsidR="00131FCA">
        <w:rPr>
          <w:b/>
          <w:bCs/>
        </w:rPr>
        <w:t xml:space="preserve">the Landscape of Child Poverty </w:t>
      </w:r>
      <w:r w:rsidR="008405EE">
        <w:rPr>
          <w:b/>
          <w:bCs/>
        </w:rPr>
        <w:t xml:space="preserve">Across the </w:t>
      </w:r>
      <w:r w:rsidR="005A050A">
        <w:rPr>
          <w:b/>
          <w:bCs/>
        </w:rPr>
        <w:t>P</w:t>
      </w:r>
      <w:r w:rsidR="008405EE">
        <w:rPr>
          <w:b/>
          <w:bCs/>
        </w:rPr>
        <w:t>ast Half Century</w:t>
      </w:r>
    </w:p>
    <w:p w14:paraId="2C19CEA1" w14:textId="20DFA1A9" w:rsidR="0075173A" w:rsidRDefault="00962E41">
      <w:r w:rsidRPr="00B46CB4">
        <w:rPr>
          <w:highlight w:val="yellow"/>
        </w:rPr>
        <w:t>The</w:t>
      </w:r>
      <w:r w:rsidR="00335CBB" w:rsidRPr="00B46CB4">
        <w:rPr>
          <w:highlight w:val="yellow"/>
        </w:rPr>
        <w:t xml:space="preserve"> past </w:t>
      </w:r>
      <w:r w:rsidR="00FF290D" w:rsidRPr="00B46CB4">
        <w:rPr>
          <w:highlight w:val="yellow"/>
        </w:rPr>
        <w:t>quarter century</w:t>
      </w:r>
      <w:r w:rsidRPr="00B46CB4">
        <w:rPr>
          <w:highlight w:val="yellow"/>
        </w:rPr>
        <w:t xml:space="preserve"> has witness</w:t>
      </w:r>
      <w:r w:rsidR="006D4AA0" w:rsidRPr="00B46CB4">
        <w:rPr>
          <w:highlight w:val="yellow"/>
        </w:rPr>
        <w:t>ed</w:t>
      </w:r>
      <w:r w:rsidRPr="00B46CB4">
        <w:rPr>
          <w:highlight w:val="yellow"/>
        </w:rPr>
        <w:t xml:space="preserve"> an </w:t>
      </w:r>
      <w:r w:rsidR="00A27364" w:rsidRPr="00B46CB4">
        <w:rPr>
          <w:highlight w:val="yellow"/>
        </w:rPr>
        <w:t>unprecedented decline</w:t>
      </w:r>
      <w:r w:rsidR="00FF290D" w:rsidRPr="00B46CB4">
        <w:rPr>
          <w:highlight w:val="yellow"/>
        </w:rPr>
        <w:t xml:space="preserve"> </w:t>
      </w:r>
      <w:r w:rsidR="00A27364" w:rsidRPr="00B46CB4">
        <w:rPr>
          <w:highlight w:val="yellow"/>
        </w:rPr>
        <w:t xml:space="preserve">in </w:t>
      </w:r>
      <w:r w:rsidR="00FF290D" w:rsidRPr="00B46CB4">
        <w:rPr>
          <w:highlight w:val="yellow"/>
        </w:rPr>
        <w:t>child poverty rates</w:t>
      </w:r>
      <w:commentRangeStart w:id="1"/>
      <w:r w:rsidR="00FF290D">
        <w:t xml:space="preserve">, as measured by the </w:t>
      </w:r>
      <w:hyperlink r:id="rId9" w:history="1">
        <w:r w:rsidR="00FF290D" w:rsidRPr="0084115D">
          <w:rPr>
            <w:rStyle w:val="Hyperlink"/>
          </w:rPr>
          <w:t>Supplemental Poverty Measure</w:t>
        </w:r>
      </w:hyperlink>
      <w:r w:rsidR="00786553">
        <w:t xml:space="preserve"> (SPM)</w:t>
      </w:r>
      <w:r w:rsidR="00A27364">
        <w:t>.</w:t>
      </w:r>
      <w:commentRangeEnd w:id="1"/>
      <w:r w:rsidR="00B95D0F">
        <w:rPr>
          <w:rStyle w:val="CommentReference"/>
        </w:rPr>
        <w:commentReference w:id="1"/>
      </w:r>
      <w:r w:rsidR="006D4AA0">
        <w:t xml:space="preserve"> At the start of this decline, in 1993, </w:t>
      </w:r>
      <w:r w:rsidR="00C00BDD">
        <w:t>more than one in four</w:t>
      </w:r>
      <w:r w:rsidR="00F018CE">
        <w:t xml:space="preserve"> </w:t>
      </w:r>
      <w:r w:rsidR="00C00BDD">
        <w:t xml:space="preserve">children in the U.S. </w:t>
      </w:r>
      <w:r w:rsidR="00F018CE">
        <w:t xml:space="preserve">(27.9%) </w:t>
      </w:r>
      <w:r w:rsidR="00C00BDD">
        <w:t xml:space="preserve">lived in families </w:t>
      </w:r>
      <w:r w:rsidR="00F018CE">
        <w:t xml:space="preserve">whose </w:t>
      </w:r>
      <w:r w:rsidR="00264CED">
        <w:t xml:space="preserve">economic resources, which include </w:t>
      </w:r>
      <w:r w:rsidR="00F05712">
        <w:t>household</w:t>
      </w:r>
      <w:r w:rsidR="00517828">
        <w:t xml:space="preserve"> income as well as </w:t>
      </w:r>
      <w:r w:rsidR="00057CB0">
        <w:t>government supports,</w:t>
      </w:r>
      <w:r w:rsidR="00F018CE">
        <w:t xml:space="preserve"> were below the </w:t>
      </w:r>
      <w:hyperlink r:id="rId10" w:history="1">
        <w:r w:rsidR="00E87273" w:rsidRPr="00195D20">
          <w:rPr>
            <w:rStyle w:val="Hyperlink"/>
          </w:rPr>
          <w:t xml:space="preserve">threshold </w:t>
        </w:r>
        <w:r w:rsidR="00C834CE" w:rsidRPr="00195D20">
          <w:rPr>
            <w:rStyle w:val="Hyperlink"/>
          </w:rPr>
          <w:t>needed to meet their basic needs</w:t>
        </w:r>
      </w:hyperlink>
      <w:r w:rsidR="004524DA">
        <w:t xml:space="preserve">. </w:t>
      </w:r>
      <w:r w:rsidR="00F05712">
        <w:t xml:space="preserve">By </w:t>
      </w:r>
      <w:r w:rsidR="004D5730">
        <w:t xml:space="preserve">2020, </w:t>
      </w:r>
      <w:r w:rsidR="00E816CC">
        <w:t>less</w:t>
      </w:r>
      <w:r w:rsidR="00603F2C">
        <w:t xml:space="preserve"> than one in ten children (9.7%) </w:t>
      </w:r>
      <w:r w:rsidR="00E816CC">
        <w:t>lived</w:t>
      </w:r>
      <w:r w:rsidR="00EB3F58">
        <w:t xml:space="preserve"> in families who</w:t>
      </w:r>
      <w:r w:rsidR="00A04651">
        <w:t>se economic resources were below th</w:t>
      </w:r>
      <w:r w:rsidR="00786553">
        <w:t xml:space="preserve">e SPM </w:t>
      </w:r>
      <w:r w:rsidR="00A04651">
        <w:t xml:space="preserve">poverty threshold. </w:t>
      </w:r>
      <w:r w:rsidR="003940B4">
        <w:t xml:space="preserve">That represents a </w:t>
      </w:r>
      <w:r w:rsidR="00762586">
        <w:t xml:space="preserve">65 percent </w:t>
      </w:r>
      <w:r w:rsidR="00E76626">
        <w:t>decline</w:t>
      </w:r>
      <w:r w:rsidR="00762586">
        <w:t xml:space="preserve"> in the </w:t>
      </w:r>
      <w:r w:rsidR="00674280">
        <w:t>child poverty rate</w:t>
      </w:r>
      <w:r w:rsidR="00144EE1">
        <w:t xml:space="preserve"> over the</w:t>
      </w:r>
      <w:r w:rsidR="00660313">
        <w:t>se 27 years</w:t>
      </w:r>
      <w:r w:rsidR="00CB1770">
        <w:t>, effectively cutting the incidence of child poverty by two-thirds</w:t>
      </w:r>
      <w:r w:rsidR="00674280">
        <w:t>.</w:t>
      </w:r>
      <w:r w:rsidR="00F90350">
        <w:t xml:space="preserve"> The </w:t>
      </w:r>
      <w:r w:rsidR="0034632B">
        <w:t>magnitude</w:t>
      </w:r>
      <w:r w:rsidR="00F90350">
        <w:t xml:space="preserve"> of this </w:t>
      </w:r>
      <w:r w:rsidR="00D54552">
        <w:t>mostly</w:t>
      </w:r>
      <w:r w:rsidR="003261B0">
        <w:t xml:space="preserve"> continuous </w:t>
      </w:r>
      <w:r w:rsidR="00F90350">
        <w:t>decline is unprec</w:t>
      </w:r>
      <w:r w:rsidR="003962CC">
        <w:t>edented</w:t>
      </w:r>
      <w:r w:rsidR="00AB4DDE">
        <w:t xml:space="preserve"> </w:t>
      </w:r>
      <w:commentRangeStart w:id="2"/>
      <w:r w:rsidR="00AB4DDE">
        <w:t xml:space="preserve">in the </w:t>
      </w:r>
      <w:hyperlink r:id="rId11" w:history="1">
        <w:r w:rsidR="00AB4DDE" w:rsidRPr="001C7512">
          <w:rPr>
            <w:rStyle w:val="Hyperlink"/>
          </w:rPr>
          <w:t xml:space="preserve">history of </w:t>
        </w:r>
        <w:r w:rsidR="008A677E" w:rsidRPr="001C7512">
          <w:rPr>
            <w:rStyle w:val="Hyperlink"/>
          </w:rPr>
          <w:t>poverty measurement</w:t>
        </w:r>
      </w:hyperlink>
      <w:r w:rsidR="008A677E">
        <w:t xml:space="preserve"> in the U.S.</w:t>
      </w:r>
      <w:r w:rsidR="00674280">
        <w:t xml:space="preserve"> </w:t>
      </w:r>
      <w:commentRangeEnd w:id="2"/>
      <w:r w:rsidR="00B151BC">
        <w:rPr>
          <w:rStyle w:val="CommentReference"/>
        </w:rPr>
        <w:commentReference w:id="2"/>
      </w:r>
    </w:p>
    <w:p w14:paraId="286941F9" w14:textId="683C30FE" w:rsidR="00297346" w:rsidRDefault="00297346" w:rsidP="009A5E85">
      <w:pPr>
        <w:jc w:val="center"/>
      </w:pPr>
      <w:r>
        <w:t>[</w:t>
      </w:r>
      <w:commentRangeStart w:id="3"/>
      <w:r>
        <w:t>Simple bar graph illustrating the dramatic decline</w:t>
      </w:r>
      <w:commentRangeEnd w:id="3"/>
      <w:r w:rsidR="00CF5BCC">
        <w:rPr>
          <w:rStyle w:val="CommentReference"/>
        </w:rPr>
        <w:commentReference w:id="3"/>
      </w:r>
      <w:r>
        <w:t>]</w:t>
      </w:r>
    </w:p>
    <w:p w14:paraId="7773AFAE" w14:textId="27EB6785" w:rsidR="00E3563D" w:rsidRDefault="00CF26A6" w:rsidP="003A6AEB">
      <w:r>
        <w:t xml:space="preserve">In </w:t>
      </w:r>
      <w:r w:rsidR="005533E2">
        <w:t>t</w:t>
      </w:r>
      <w:r w:rsidR="009768F3">
        <w:t>his report</w:t>
      </w:r>
      <w:r w:rsidR="005533E2">
        <w:t xml:space="preserve">, we explore the factors that </w:t>
      </w:r>
      <w:r w:rsidR="00D54552">
        <w:t xml:space="preserve">help to </w:t>
      </w:r>
      <w:r w:rsidR="00900132">
        <w:t xml:space="preserve">explain </w:t>
      </w:r>
      <w:commentRangeStart w:id="4"/>
      <w:r w:rsidR="00210817" w:rsidRPr="00D54552">
        <w:rPr>
          <w:i/>
          <w:iCs/>
        </w:rPr>
        <w:t>why</w:t>
      </w:r>
      <w:r w:rsidR="00210817">
        <w:t xml:space="preserve"> we have seen</w:t>
      </w:r>
      <w:r w:rsidR="00004CE2">
        <w:t xml:space="preserve"> such a remarkable decrease in child poverty in the </w:t>
      </w:r>
      <w:r w:rsidR="006C3939">
        <w:t>past quarter century</w:t>
      </w:r>
      <w:commentRangeEnd w:id="4"/>
      <w:r w:rsidR="00706A84">
        <w:rPr>
          <w:rStyle w:val="CommentReference"/>
        </w:rPr>
        <w:commentReference w:id="4"/>
      </w:r>
      <w:r w:rsidR="0095008B">
        <w:t>.</w:t>
      </w:r>
      <w:r w:rsidR="009768F3">
        <w:t xml:space="preserve"> </w:t>
      </w:r>
      <w:r w:rsidR="003A6AEB">
        <w:t xml:space="preserve">In this first </w:t>
      </w:r>
      <w:r w:rsidR="003A6AEB">
        <w:t xml:space="preserve">section, </w:t>
      </w:r>
      <w:r w:rsidR="003A6AEB">
        <w:t xml:space="preserve">we </w:t>
      </w:r>
      <w:r w:rsidR="00CC1856">
        <w:t>provide</w:t>
      </w:r>
      <w:r w:rsidR="008D60C2">
        <w:t xml:space="preserve"> some context for the recent decline in child poverty </w:t>
      </w:r>
      <w:commentRangeStart w:id="5"/>
      <w:r w:rsidR="003D26DB">
        <w:t xml:space="preserve">by </w:t>
      </w:r>
      <w:r w:rsidR="00BC4E9A">
        <w:t>providing a brief overview of how poverty is measured in the U.S. and then</w:t>
      </w:r>
      <w:commentRangeEnd w:id="5"/>
      <w:r w:rsidR="00BC4E9A">
        <w:rPr>
          <w:rStyle w:val="CommentReference"/>
        </w:rPr>
        <w:commentReference w:id="5"/>
      </w:r>
      <w:r w:rsidR="00BC4E9A">
        <w:t xml:space="preserve"> </w:t>
      </w:r>
      <w:r w:rsidR="003D26DB">
        <w:t xml:space="preserve">situating </w:t>
      </w:r>
      <w:r w:rsidR="0028607E">
        <w:t>current trends within</w:t>
      </w:r>
      <w:r w:rsidR="00587A9D">
        <w:t xml:space="preserve"> the</w:t>
      </w:r>
      <w:r w:rsidR="0028607E">
        <w:t xml:space="preserve"> broader historical pattern</w:t>
      </w:r>
      <w:r w:rsidR="007811EF">
        <w:t>s</w:t>
      </w:r>
      <w:r w:rsidR="0028607E">
        <w:t xml:space="preserve"> </w:t>
      </w:r>
      <w:r w:rsidR="007811EF">
        <w:t>of</w:t>
      </w:r>
      <w:r w:rsidR="003A6AEB">
        <w:t xml:space="preserve"> child poverty in the United States</w:t>
      </w:r>
      <w:r w:rsidR="000114DC">
        <w:t>.</w:t>
      </w:r>
      <w:r w:rsidR="00AD49C1">
        <w:t xml:space="preserve"> Next, we </w:t>
      </w:r>
      <w:r w:rsidR="00AD49C1">
        <w:t xml:space="preserve">provide </w:t>
      </w:r>
      <w:r w:rsidR="006D73CA">
        <w:t xml:space="preserve">a summary </w:t>
      </w:r>
      <w:r w:rsidR="00BB7D65">
        <w:t>of the</w:t>
      </w:r>
      <w:r w:rsidR="00C7590B">
        <w:t xml:space="preserve"> </w:t>
      </w:r>
      <w:r w:rsidR="00AD49C1" w:rsidRPr="005C49D6">
        <w:rPr>
          <w:highlight w:val="yellow"/>
        </w:rPr>
        <w:t>three broad sets of factors</w:t>
      </w:r>
      <w:r w:rsidR="00C879DC" w:rsidRPr="005C49D6">
        <w:rPr>
          <w:highlight w:val="yellow"/>
        </w:rPr>
        <w:t>—the economy, demography, and policy—</w:t>
      </w:r>
      <w:r w:rsidR="00AD49C1" w:rsidRPr="005C49D6">
        <w:rPr>
          <w:highlight w:val="yellow"/>
        </w:rPr>
        <w:t xml:space="preserve">that </w:t>
      </w:r>
      <w:r w:rsidR="00D4063A" w:rsidRPr="005C49D6">
        <w:rPr>
          <w:highlight w:val="yellow"/>
        </w:rPr>
        <w:t>impact</w:t>
      </w:r>
      <w:r w:rsidR="00AD49C1" w:rsidRPr="005C49D6">
        <w:rPr>
          <w:highlight w:val="yellow"/>
        </w:rPr>
        <w:t xml:space="preserve"> th</w:t>
      </w:r>
      <w:r w:rsidR="00D4063A" w:rsidRPr="005C49D6">
        <w:rPr>
          <w:highlight w:val="yellow"/>
        </w:rPr>
        <w:t>e</w:t>
      </w:r>
      <w:r w:rsidR="00AD49C1" w:rsidRPr="005C49D6">
        <w:rPr>
          <w:highlight w:val="yellow"/>
        </w:rPr>
        <w:t xml:space="preserve"> incidence of child poverty in the U.S.</w:t>
      </w:r>
      <w:r w:rsidR="00414EEC">
        <w:t xml:space="preserve"> and ex</w:t>
      </w:r>
      <w:r w:rsidR="002152EA">
        <w:t>p</w:t>
      </w:r>
      <w:r w:rsidR="00414EEC">
        <w:t>lore</w:t>
      </w:r>
      <w:r w:rsidR="00AD495C">
        <w:t xml:space="preserve"> how these </w:t>
      </w:r>
      <w:r w:rsidR="00D46640">
        <w:t xml:space="preserve">factors </w:t>
      </w:r>
      <w:r w:rsidR="007B20E4">
        <w:t>have chang</w:t>
      </w:r>
      <w:r w:rsidR="00597507">
        <w:t>ed over time</w:t>
      </w:r>
      <w:r w:rsidR="008B404A">
        <w:t xml:space="preserve"> and in relation to changes</w:t>
      </w:r>
      <w:r w:rsidR="006048AD">
        <w:t xml:space="preserve"> in the incidence of child poverty</w:t>
      </w:r>
      <w:r w:rsidR="00DE164C">
        <w:t>.</w:t>
      </w:r>
    </w:p>
    <w:p w14:paraId="0A166F95" w14:textId="6E3F13A3" w:rsidR="003A6AEB" w:rsidRPr="0092720E" w:rsidRDefault="00E750CF">
      <w:pPr>
        <w:rPr>
          <w:b/>
          <w:bCs/>
        </w:rPr>
      </w:pPr>
      <w:r>
        <w:rPr>
          <w:b/>
          <w:bCs/>
        </w:rPr>
        <w:t>Poverty Measurement in the U.S.</w:t>
      </w:r>
    </w:p>
    <w:p w14:paraId="54A20C53" w14:textId="77777777" w:rsidR="002C2E3B" w:rsidRDefault="00F02A5E">
      <w:pPr>
        <w:rPr>
          <w:ins w:id="6" w:author="Dana Thomson" w:date="2022-04-15T13:02:00Z"/>
        </w:rPr>
      </w:pPr>
      <w:r>
        <w:t>C</w:t>
      </w:r>
      <w:r w:rsidR="003179D8">
        <w:t xml:space="preserve">hildren </w:t>
      </w:r>
      <w:r>
        <w:t xml:space="preserve">in the U.S. </w:t>
      </w:r>
      <w:r w:rsidR="00D3366D">
        <w:t xml:space="preserve">are </w:t>
      </w:r>
      <w:hyperlink r:id="rId12" w:history="1">
        <w:r w:rsidR="00D3366D" w:rsidRPr="00BB5398">
          <w:rPr>
            <w:rStyle w:val="Hyperlink"/>
          </w:rPr>
          <w:t>defined</w:t>
        </w:r>
      </w:hyperlink>
      <w:r w:rsidR="00D3366D">
        <w:t xml:space="preserve"> as </w:t>
      </w:r>
      <w:r w:rsidR="003179D8">
        <w:t xml:space="preserve">living in </w:t>
      </w:r>
      <w:r>
        <w:t xml:space="preserve">poverty when their family’s </w:t>
      </w:r>
      <w:r w:rsidR="007E5431">
        <w:t>economic resources</w:t>
      </w:r>
      <w:r>
        <w:t xml:space="preserve"> </w:t>
      </w:r>
      <w:r w:rsidR="007E5431">
        <w:t xml:space="preserve">are </w:t>
      </w:r>
      <w:r>
        <w:t xml:space="preserve">below </w:t>
      </w:r>
      <w:r w:rsidR="006B30E4">
        <w:t xml:space="preserve">a given threshold of what is minimally required for meeting their basic needs, </w:t>
      </w:r>
      <w:r w:rsidR="00CE01E0">
        <w:t>such as</w:t>
      </w:r>
      <w:r w:rsidR="006B30E4">
        <w:t xml:space="preserve"> food, clothing, shelter, </w:t>
      </w:r>
      <w:r w:rsidR="00056425">
        <w:t xml:space="preserve">and </w:t>
      </w:r>
      <w:r w:rsidR="00056425">
        <w:t xml:space="preserve">utilities. </w:t>
      </w:r>
      <w:r w:rsidR="00056425" w:rsidRPr="00056425">
        <w:t>Two of the most accepted measures for determining poverty thresholds for the U.S. are the Official Poverty Measure (OPM) and the Supplemental Poverty Measure (SPM)</w:t>
      </w:r>
      <w:r w:rsidR="003179D8">
        <w:t>.</w:t>
      </w:r>
      <w:r w:rsidR="00C93097">
        <w:t xml:space="preserve"> </w:t>
      </w:r>
      <w:r w:rsidR="001A35EC">
        <w:t xml:space="preserve">The </w:t>
      </w:r>
      <w:r w:rsidR="00C93097">
        <w:t>measure</w:t>
      </w:r>
      <w:r w:rsidR="001A35EC">
        <w:t>s differ in their</w:t>
      </w:r>
      <w:r w:rsidR="00C93097">
        <w:t xml:space="preserve"> </w:t>
      </w:r>
      <w:commentRangeStart w:id="7"/>
      <w:r w:rsidR="00C93097">
        <w:t xml:space="preserve">assumptions </w:t>
      </w:r>
      <w:commentRangeEnd w:id="7"/>
      <w:r w:rsidR="007820AD">
        <w:rPr>
          <w:rStyle w:val="CommentReference"/>
        </w:rPr>
        <w:commentReference w:id="7"/>
      </w:r>
      <w:r w:rsidR="00C93097">
        <w:t xml:space="preserve"> about </w:t>
      </w:r>
      <w:r w:rsidR="000C2EF2">
        <w:t xml:space="preserve">what </w:t>
      </w:r>
      <w:r w:rsidR="00F03F29">
        <w:t>is</w:t>
      </w:r>
      <w:r w:rsidR="000C2EF2">
        <w:t xml:space="preserve"> </w:t>
      </w:r>
      <w:r w:rsidR="00F03F29">
        <w:t>minimally required for meeting a</w:t>
      </w:r>
      <w:r w:rsidR="00C9154A">
        <w:t xml:space="preserve"> family’s</w:t>
      </w:r>
      <w:r w:rsidR="00F03F29">
        <w:t xml:space="preserve"> needs and what resources are available to </w:t>
      </w:r>
      <w:r w:rsidR="00F03F29">
        <w:t>a family to meet those needs</w:t>
      </w:r>
      <w:r w:rsidR="00A66E19">
        <w:t xml:space="preserve"> (see </w:t>
      </w:r>
      <w:r w:rsidR="00A66E19" w:rsidRPr="00A66E19">
        <w:rPr>
          <w:highlight w:val="yellow"/>
        </w:rPr>
        <w:t>Table X</w:t>
      </w:r>
      <w:r w:rsidR="00A66E19">
        <w:t>)</w:t>
      </w:r>
      <w:r w:rsidR="00FA7D60">
        <w:t>.</w:t>
      </w:r>
      <w:r w:rsidR="00BE1F62">
        <w:t xml:space="preserve"> </w:t>
      </w:r>
      <w:r w:rsidR="005E57FE">
        <w:t>Based on the assumption</w:t>
      </w:r>
      <w:r w:rsidR="00356D42">
        <w:t xml:space="preserve"> that </w:t>
      </w:r>
      <w:r w:rsidR="001C5310">
        <w:t xml:space="preserve">families spent approximately one-third of their </w:t>
      </w:r>
      <w:r w:rsidR="005B5CA8">
        <w:t>income on food,</w:t>
      </w:r>
      <w:commentRangeStart w:id="8"/>
      <w:commentRangeStart w:id="9"/>
      <w:r w:rsidR="005B5CA8">
        <w:t xml:space="preserve"> </w:t>
      </w:r>
      <w:commentRangeEnd w:id="8"/>
      <w:r w:rsidR="00F418BB">
        <w:rPr>
          <w:rStyle w:val="CommentReference"/>
        </w:rPr>
        <w:commentReference w:id="8"/>
      </w:r>
      <w:commentRangeEnd w:id="9"/>
      <w:r w:rsidR="00762DDC">
        <w:rPr>
          <w:rStyle w:val="CommentReference"/>
        </w:rPr>
        <w:commentReference w:id="9"/>
      </w:r>
      <w:r w:rsidR="005B5CA8">
        <w:t>the</w:t>
      </w:r>
      <w:r w:rsidR="00E44C25">
        <w:t xml:space="preserve"> </w:t>
      </w:r>
      <w:r w:rsidR="00E879AE">
        <w:t>OPM set</w:t>
      </w:r>
      <w:r w:rsidR="003E7B31">
        <w:t xml:space="preserve"> the poverty threshold at three times the cost </w:t>
      </w:r>
      <w:r w:rsidR="003E7B31">
        <w:t>of a minimum food diet in 1963</w:t>
      </w:r>
      <w:r w:rsidR="00B56B03">
        <w:t xml:space="preserve"> and is adjusted every year for inflation. </w:t>
      </w:r>
      <w:r w:rsidR="009775AA">
        <w:t>As housing and other costs have risen and spending on food accounts for a mu</w:t>
      </w:r>
      <w:r w:rsidR="007406FF">
        <w:t>ch</w:t>
      </w:r>
      <w:r w:rsidR="009775AA">
        <w:t xml:space="preserve"> smaller proportion of </w:t>
      </w:r>
      <w:r w:rsidR="00792F44">
        <w:t>family budgets, t</w:t>
      </w:r>
      <w:r w:rsidR="00970FE4">
        <w:t xml:space="preserve">he SPM, which was </w:t>
      </w:r>
      <w:r w:rsidR="00BC17BD">
        <w:t>first published</w:t>
      </w:r>
      <w:r w:rsidR="00970FE4">
        <w:t xml:space="preserve"> in 20</w:t>
      </w:r>
      <w:r w:rsidR="002048AC">
        <w:t>09</w:t>
      </w:r>
      <w:r w:rsidR="00970FE4">
        <w:t xml:space="preserve">, </w:t>
      </w:r>
      <w:r w:rsidR="00A10C32">
        <w:t xml:space="preserve">uses </w:t>
      </w:r>
      <w:commentRangeStart w:id="10"/>
      <w:commentRangeStart w:id="11"/>
      <w:r w:rsidR="00A10C32">
        <w:t xml:space="preserve">more updated </w:t>
      </w:r>
      <w:commentRangeEnd w:id="10"/>
      <w:r w:rsidR="007406FF">
        <w:rPr>
          <w:rStyle w:val="CommentReference"/>
        </w:rPr>
        <w:commentReference w:id="10"/>
      </w:r>
      <w:commentRangeEnd w:id="11"/>
      <w:r w:rsidR="00A97FA2">
        <w:rPr>
          <w:rStyle w:val="CommentReference"/>
        </w:rPr>
        <w:commentReference w:id="11"/>
      </w:r>
      <w:r w:rsidR="00A10C32">
        <w:t xml:space="preserve">information about what people spend today for </w:t>
      </w:r>
      <w:r w:rsidR="0046089C">
        <w:t>food, clothing, shelter, and utilities.</w:t>
      </w:r>
      <w:r w:rsidR="00792F44">
        <w:t xml:space="preserve"> </w:t>
      </w:r>
      <w:r w:rsidR="006A5212">
        <w:t>While both measures</w:t>
      </w:r>
      <w:r w:rsidR="00792F44">
        <w:t xml:space="preserve"> adjust </w:t>
      </w:r>
      <w:r w:rsidR="00CD49CC">
        <w:t>these costs</w:t>
      </w:r>
      <w:r w:rsidR="006A5212">
        <w:t xml:space="preserve"> </w:t>
      </w:r>
      <w:r w:rsidR="00CD49CC">
        <w:t>to account for the needs of families of different types and sizes</w:t>
      </w:r>
      <w:r w:rsidR="006A5212">
        <w:t xml:space="preserve">, only the SPM </w:t>
      </w:r>
      <w:r w:rsidR="00CD49CC">
        <w:t>also account</w:t>
      </w:r>
      <w:r w:rsidR="006A5212">
        <w:t>s</w:t>
      </w:r>
      <w:r w:rsidR="00CD49CC">
        <w:t xml:space="preserve"> for </w:t>
      </w:r>
      <w:r w:rsidR="004257C0">
        <w:t xml:space="preserve">geographic differences in costs of living. </w:t>
      </w:r>
      <w:r w:rsidR="00ED6982">
        <w:t>With respect to how eac</w:t>
      </w:r>
      <w:r w:rsidR="002F1321">
        <w:t xml:space="preserve">h measure determines what resources are available to </w:t>
      </w:r>
      <w:r w:rsidR="009D3A85">
        <w:t>families to meet their needs, t</w:t>
      </w:r>
      <w:r w:rsidR="002C0C8F">
        <w:t>he OPM</w:t>
      </w:r>
      <w:r w:rsidR="001A421D">
        <w:t xml:space="preserve"> </w:t>
      </w:r>
      <w:r w:rsidR="00220278">
        <w:t>primarily counts</w:t>
      </w:r>
      <w:r w:rsidR="00513CEB">
        <w:t xml:space="preserve"> cash income (</w:t>
      </w:r>
      <w:r w:rsidR="005017B6">
        <w:t>i.e.</w:t>
      </w:r>
      <w:r w:rsidR="00513CEB">
        <w:t>, wages and salaries</w:t>
      </w:r>
      <w:r w:rsidR="00513CEB">
        <w:t>)</w:t>
      </w:r>
      <w:r w:rsidR="00220278">
        <w:t xml:space="preserve"> – but also</w:t>
      </w:r>
      <w:r w:rsidR="0069591B">
        <w:t xml:space="preserve"> </w:t>
      </w:r>
      <w:r w:rsidR="00513CEB">
        <w:t xml:space="preserve">interest dividends, </w:t>
      </w:r>
      <w:r w:rsidR="002F645E">
        <w:t xml:space="preserve">retirement income, and </w:t>
      </w:r>
      <w:r w:rsidR="00E13950">
        <w:t>cash</w:t>
      </w:r>
      <w:r w:rsidR="002F645E">
        <w:t xml:space="preserve"> benefits</w:t>
      </w:r>
      <w:r w:rsidR="00E13950">
        <w:t xml:space="preserve"> such as Social Security and T</w:t>
      </w:r>
      <w:r w:rsidR="00630BC8">
        <w:t>emporary Assistance for Needy Families</w:t>
      </w:r>
      <w:r w:rsidR="005E0BDF">
        <w:t xml:space="preserve"> (TANF)</w:t>
      </w:r>
      <w:r w:rsidR="00220278">
        <w:t xml:space="preserve"> – as </w:t>
      </w:r>
      <w:r w:rsidR="008A0D8C">
        <w:t>t</w:t>
      </w:r>
      <w:r w:rsidR="000D4F9F">
        <w:t>he key economic resources available to a family to meet their basic needs</w:t>
      </w:r>
      <w:r w:rsidR="00741DF0">
        <w:t>. T</w:t>
      </w:r>
      <w:r w:rsidR="00AE6E1C">
        <w:t>he SPM</w:t>
      </w:r>
      <w:r w:rsidR="000D4F9F">
        <w:t>, by contrast,</w:t>
      </w:r>
      <w:r w:rsidR="00AE6E1C">
        <w:t xml:space="preserve"> </w:t>
      </w:r>
      <w:r w:rsidR="00741DF0">
        <w:t>starts with cash income but also includes</w:t>
      </w:r>
      <w:r w:rsidR="00630BC8">
        <w:t xml:space="preserve"> </w:t>
      </w:r>
      <w:r w:rsidR="005D26AC">
        <w:t>benefits from the government that are not considered cash – such as</w:t>
      </w:r>
      <w:r w:rsidR="002902CB">
        <w:t xml:space="preserve"> </w:t>
      </w:r>
      <w:r w:rsidR="00125D8B">
        <w:t>refundable tax credits</w:t>
      </w:r>
      <w:r w:rsidR="005D26AC">
        <w:t xml:space="preserve"> and nutrition, housing, and energy assistance – </w:t>
      </w:r>
      <w:r w:rsidR="00EC4E5D">
        <w:t>but which similarly</w:t>
      </w:r>
      <w:r w:rsidR="005D26AC">
        <w:t xml:space="preserve"> help families meet their basic</w:t>
      </w:r>
      <w:r w:rsidR="005E57FE">
        <w:t xml:space="preserve"> </w:t>
      </w:r>
      <w:r w:rsidR="005D26AC">
        <w:t>needs.</w:t>
      </w:r>
      <w:r w:rsidR="00DD4225">
        <w:t xml:space="preserve"> </w:t>
      </w:r>
      <w:r w:rsidR="00B552C3">
        <w:t>In addition, t</w:t>
      </w:r>
      <w:r w:rsidR="00DD4225">
        <w:t>he SPM subtracts out necessary expenses</w:t>
      </w:r>
      <w:r w:rsidR="00C00F4C">
        <w:t>, such as health</w:t>
      </w:r>
      <w:r w:rsidR="0052257B">
        <w:t xml:space="preserve">care costs, childcare costs, costs of commuting to work, and </w:t>
      </w:r>
      <w:r w:rsidR="00694D69">
        <w:t>taxes</w:t>
      </w:r>
      <w:commentRangeStart w:id="12"/>
      <w:commentRangeStart w:id="13"/>
      <w:r w:rsidR="00EB01F0">
        <w:t>.</w:t>
      </w:r>
      <w:commentRangeEnd w:id="12"/>
      <w:r w:rsidR="005173E2">
        <w:rPr>
          <w:rStyle w:val="CommentReference"/>
        </w:rPr>
        <w:commentReference w:id="12"/>
      </w:r>
      <w:commentRangeEnd w:id="13"/>
      <w:r w:rsidR="00AB0DAC">
        <w:rPr>
          <w:rStyle w:val="CommentReference"/>
        </w:rPr>
        <w:commentReference w:id="13"/>
      </w:r>
      <w:r w:rsidR="00123993">
        <w:t xml:space="preserve"> </w:t>
      </w:r>
    </w:p>
    <w:p w14:paraId="3523E6E0" w14:textId="06A3AC38" w:rsidR="00820407" w:rsidRDefault="002307E9">
      <w:ins w:id="14" w:author="Dana Thomson" w:date="2022-04-15T12:54:00Z">
        <w:r>
          <w:t>E</w:t>
        </w:r>
      </w:ins>
      <w:ins w:id="15" w:author="Dana Thomson" w:date="2022-04-15T12:53:00Z">
        <w:r>
          <w:t>ach of these measures has pros/cons</w:t>
        </w:r>
      </w:ins>
      <w:ins w:id="16" w:author="Dana Thomson" w:date="2022-04-15T12:54:00Z">
        <w:r>
          <w:t xml:space="preserve"> and </w:t>
        </w:r>
        <w:r w:rsidR="00C43056">
          <w:t>may help to answer different policy questions.</w:t>
        </w:r>
      </w:ins>
      <w:ins w:id="17" w:author="Dana Thomson" w:date="2022-04-15T13:01:00Z">
        <w:r w:rsidR="002C2E3B">
          <w:t xml:space="preserve"> </w:t>
        </w:r>
      </w:ins>
      <w:ins w:id="18" w:author="Dana Thomson" w:date="2022-04-15T12:54:00Z">
        <w:r w:rsidR="00C43056">
          <w:t>Broadly</w:t>
        </w:r>
        <w:r w:rsidR="00E34538">
          <w:t>, the SPM, with its more up</w:t>
        </w:r>
      </w:ins>
      <w:ins w:id="19" w:author="Dana Thomson" w:date="2022-04-15T12:55:00Z">
        <w:r w:rsidR="00E34538">
          <w:t>-to-date assumptions about current living needs and expenses</w:t>
        </w:r>
      </w:ins>
      <w:ins w:id="20" w:author="Dana Thomson" w:date="2022-04-15T12:59:00Z">
        <w:r w:rsidR="005A5892">
          <w:t xml:space="preserve"> and inclusion of </w:t>
        </w:r>
      </w:ins>
      <w:ins w:id="21" w:author="Dana Thomson" w:date="2022-04-15T13:00:00Z">
        <w:r w:rsidR="005A5892">
          <w:lastRenderedPageBreak/>
          <w:t>government benefits</w:t>
        </w:r>
      </w:ins>
      <w:ins w:id="22" w:author="Dana Thomson" w:date="2022-04-15T12:55:00Z">
        <w:r w:rsidR="00E34538">
          <w:t xml:space="preserve">, </w:t>
        </w:r>
        <w:r w:rsidR="006709E7">
          <w:t xml:space="preserve">is likely a better indicator of </w:t>
        </w:r>
      </w:ins>
      <w:ins w:id="23" w:author="Dana Thomson" w:date="2022-04-15T13:00:00Z">
        <w:r w:rsidR="005A5892">
          <w:t xml:space="preserve">the </w:t>
        </w:r>
      </w:ins>
      <w:ins w:id="24" w:author="Dana Thomson" w:date="2022-04-15T12:55:00Z">
        <w:r w:rsidR="006709E7">
          <w:t>economic wellbeing</w:t>
        </w:r>
      </w:ins>
      <w:ins w:id="25" w:author="Dana Thomson" w:date="2022-04-15T13:00:00Z">
        <w:r w:rsidR="005A5892">
          <w:t xml:space="preserve"> of U.S. children o</w:t>
        </w:r>
        <w:r w:rsidR="00593E07">
          <w:t xml:space="preserve">verall. However, the </w:t>
        </w:r>
      </w:ins>
      <w:ins w:id="26" w:author="Dana Thomson" w:date="2022-04-15T13:03:00Z">
        <w:r w:rsidR="00D85C5C">
          <w:t xml:space="preserve">income-based </w:t>
        </w:r>
      </w:ins>
      <w:ins w:id="27" w:author="Dana Thomson" w:date="2022-04-15T13:00:00Z">
        <w:r w:rsidR="00593E07">
          <w:t>OPM</w:t>
        </w:r>
      </w:ins>
      <w:ins w:id="28" w:author="Dana Thomson" w:date="2022-04-15T13:02:00Z">
        <w:r w:rsidR="00072A5A">
          <w:t xml:space="preserve"> remains important</w:t>
        </w:r>
      </w:ins>
      <w:ins w:id="29" w:author="Dana Thomson" w:date="2022-04-15T13:03:00Z">
        <w:r w:rsidR="00072A5A">
          <w:t xml:space="preserve"> for understanding </w:t>
        </w:r>
        <w:r w:rsidR="00D85C5C">
          <w:t xml:space="preserve">what </w:t>
        </w:r>
      </w:ins>
      <w:ins w:id="30" w:author="Dana Thomson" w:date="2022-04-15T13:04:00Z">
        <w:r w:rsidR="002971FA">
          <w:t xml:space="preserve">children’s economic wellbeing would look like without </w:t>
        </w:r>
      </w:ins>
      <w:ins w:id="31" w:author="Dana Thomson" w:date="2022-04-15T13:05:00Z">
        <w:r w:rsidR="0079083F">
          <w:t>government programs like refundable tax</w:t>
        </w:r>
      </w:ins>
      <w:ins w:id="32" w:author="Dana Thomson" w:date="2022-04-15T13:06:00Z">
        <w:r w:rsidR="0079083F">
          <w:t xml:space="preserve"> credits and in-kind </w:t>
        </w:r>
        <w:commentRangeStart w:id="33"/>
        <w:r w:rsidR="0079083F">
          <w:t>supports</w:t>
        </w:r>
        <w:commentRangeEnd w:id="33"/>
        <w:r w:rsidR="000F7FB2">
          <w:rPr>
            <w:rStyle w:val="CommentReference"/>
          </w:rPr>
          <w:commentReference w:id="33"/>
        </w:r>
        <w:r w:rsidR="0079083F">
          <w:t>.</w:t>
        </w:r>
      </w:ins>
    </w:p>
    <w:p w14:paraId="4A368AA1" w14:textId="6056CD13" w:rsidR="00A84DD5" w:rsidRPr="00762354" w:rsidRDefault="00A84DD5">
      <w:pPr>
        <w:rPr>
          <w:b/>
          <w:bCs/>
        </w:rPr>
      </w:pPr>
      <w:r w:rsidRPr="00762354">
        <w:rPr>
          <w:b/>
          <w:bCs/>
          <w:i/>
          <w:iCs/>
          <w:highlight w:val="yellow"/>
        </w:rPr>
        <w:t>Table X</w:t>
      </w:r>
      <w:r w:rsidR="005A259A" w:rsidRPr="00762354">
        <w:rPr>
          <w:b/>
          <w:bCs/>
          <w:i/>
          <w:iCs/>
        </w:rPr>
        <w:t xml:space="preserve">. </w:t>
      </w:r>
      <w:r w:rsidR="005A259A" w:rsidRPr="00762354">
        <w:rPr>
          <w:b/>
          <w:bCs/>
        </w:rPr>
        <w:t>The Of</w:t>
      </w:r>
      <w:r w:rsidR="00E336CB" w:rsidRPr="00762354">
        <w:rPr>
          <w:b/>
          <w:bCs/>
        </w:rPr>
        <w:t>ficial Poverty Measure (OPM) and Supplemental Poverty Measure (SPM) use different assumptions about family needs and resources</w:t>
      </w:r>
    </w:p>
    <w:tbl>
      <w:tblPr>
        <w:tblW w:w="10300" w:type="dxa"/>
        <w:tblLook w:val="04A0" w:firstRow="1" w:lastRow="0" w:firstColumn="1" w:lastColumn="0" w:noHBand="0" w:noVBand="1"/>
      </w:tblPr>
      <w:tblGrid>
        <w:gridCol w:w="2880"/>
        <w:gridCol w:w="3480"/>
        <w:gridCol w:w="3940"/>
      </w:tblGrid>
      <w:tr w:rsidR="00533AAA" w:rsidRPr="00533AAA" w14:paraId="4FE8D19E" w14:textId="77777777" w:rsidTr="00533AAA">
        <w:trPr>
          <w:trHeight w:val="255"/>
        </w:trPr>
        <w:tc>
          <w:tcPr>
            <w:tcW w:w="2880" w:type="dxa"/>
            <w:tcBorders>
              <w:top w:val="single" w:sz="4" w:space="0" w:color="95B3D7"/>
              <w:left w:val="single" w:sz="4" w:space="0" w:color="95B3D7"/>
              <w:bottom w:val="single" w:sz="4" w:space="0" w:color="95B3D7"/>
              <w:right w:val="nil"/>
            </w:tcBorders>
            <w:shd w:val="clear" w:color="4F81BD" w:fill="4F81BD"/>
            <w:vAlign w:val="center"/>
            <w:hideMark/>
          </w:tcPr>
          <w:p w14:paraId="6679B7A0" w14:textId="0C208EC9" w:rsidR="00533AAA" w:rsidRPr="00533AAA" w:rsidRDefault="00533AAA" w:rsidP="00533AAA">
            <w:pPr>
              <w:spacing w:after="0" w:line="240" w:lineRule="auto"/>
              <w:rPr>
                <w:rFonts w:ascii="Arial" w:eastAsia="Times New Roman" w:hAnsi="Arial" w:cs="Arial"/>
                <w:b/>
                <w:bCs/>
                <w:color w:val="FFFFFF"/>
                <w:sz w:val="20"/>
                <w:szCs w:val="20"/>
              </w:rPr>
            </w:pPr>
          </w:p>
        </w:tc>
        <w:tc>
          <w:tcPr>
            <w:tcW w:w="3480" w:type="dxa"/>
            <w:tcBorders>
              <w:top w:val="single" w:sz="4" w:space="0" w:color="95B3D7"/>
              <w:left w:val="nil"/>
              <w:bottom w:val="single" w:sz="4" w:space="0" w:color="95B3D7"/>
              <w:right w:val="nil"/>
            </w:tcBorders>
            <w:shd w:val="clear" w:color="4F81BD" w:fill="4F81BD"/>
            <w:vAlign w:val="center"/>
            <w:hideMark/>
          </w:tcPr>
          <w:p w14:paraId="668667C3" w14:textId="77777777" w:rsidR="00533AAA" w:rsidRPr="00533AAA" w:rsidRDefault="00533AAA" w:rsidP="00533AAA">
            <w:pPr>
              <w:spacing w:after="0" w:line="240" w:lineRule="auto"/>
              <w:rPr>
                <w:rFonts w:ascii="Arial" w:eastAsia="Times New Roman" w:hAnsi="Arial" w:cs="Arial"/>
                <w:b/>
                <w:bCs/>
                <w:color w:val="FFFFFF"/>
                <w:sz w:val="20"/>
                <w:szCs w:val="20"/>
              </w:rPr>
            </w:pPr>
            <w:r w:rsidRPr="00533AAA">
              <w:rPr>
                <w:rFonts w:ascii="Arial" w:eastAsia="Times New Roman" w:hAnsi="Arial" w:cs="Arial"/>
                <w:b/>
                <w:bCs/>
                <w:color w:val="FFFFFF"/>
                <w:sz w:val="20"/>
                <w:szCs w:val="20"/>
              </w:rPr>
              <w:t>Official Poverty Measure (OPM)</w:t>
            </w:r>
          </w:p>
        </w:tc>
        <w:tc>
          <w:tcPr>
            <w:tcW w:w="3940" w:type="dxa"/>
            <w:tcBorders>
              <w:top w:val="single" w:sz="4" w:space="0" w:color="95B3D7"/>
              <w:left w:val="nil"/>
              <w:bottom w:val="single" w:sz="4" w:space="0" w:color="95B3D7"/>
              <w:right w:val="single" w:sz="4" w:space="0" w:color="95B3D7"/>
            </w:tcBorders>
            <w:shd w:val="clear" w:color="4F81BD" w:fill="4F81BD"/>
            <w:vAlign w:val="center"/>
            <w:hideMark/>
          </w:tcPr>
          <w:p w14:paraId="4D47A098" w14:textId="77777777" w:rsidR="00533AAA" w:rsidRPr="00533AAA" w:rsidRDefault="00533AAA" w:rsidP="00533AAA">
            <w:pPr>
              <w:spacing w:after="0" w:line="240" w:lineRule="auto"/>
              <w:rPr>
                <w:rFonts w:ascii="Arial" w:eastAsia="Times New Roman" w:hAnsi="Arial" w:cs="Arial"/>
                <w:b/>
                <w:bCs/>
                <w:color w:val="FFFFFF"/>
                <w:sz w:val="20"/>
                <w:szCs w:val="20"/>
              </w:rPr>
            </w:pPr>
            <w:r w:rsidRPr="00533AAA">
              <w:rPr>
                <w:rFonts w:ascii="Arial" w:eastAsia="Times New Roman" w:hAnsi="Arial" w:cs="Arial"/>
                <w:b/>
                <w:bCs/>
                <w:color w:val="FFFFFF"/>
                <w:sz w:val="20"/>
                <w:szCs w:val="20"/>
              </w:rPr>
              <w:t>Supplemental Poverty Measure (SPM)</w:t>
            </w:r>
          </w:p>
        </w:tc>
      </w:tr>
      <w:tr w:rsidR="00533AAA" w:rsidRPr="00533AAA" w14:paraId="4D40E191" w14:textId="77777777" w:rsidTr="00533AAA">
        <w:trPr>
          <w:trHeight w:val="765"/>
        </w:trPr>
        <w:tc>
          <w:tcPr>
            <w:tcW w:w="2880" w:type="dxa"/>
            <w:tcBorders>
              <w:top w:val="single" w:sz="4" w:space="0" w:color="95B3D7"/>
              <w:left w:val="single" w:sz="4" w:space="0" w:color="95B3D7"/>
              <w:bottom w:val="single" w:sz="4" w:space="0" w:color="95B3D7"/>
              <w:right w:val="nil"/>
            </w:tcBorders>
            <w:shd w:val="clear" w:color="DCE6F1" w:fill="DCE6F1"/>
            <w:vAlign w:val="center"/>
            <w:hideMark/>
          </w:tcPr>
          <w:p w14:paraId="31BE718B" w14:textId="77777777" w:rsidR="00533AAA" w:rsidRPr="00533AAA" w:rsidRDefault="00533AAA" w:rsidP="00533AAA">
            <w:pPr>
              <w:spacing w:after="0" w:line="240" w:lineRule="auto"/>
              <w:rPr>
                <w:rFonts w:ascii="Arial" w:eastAsia="Times New Roman" w:hAnsi="Arial" w:cs="Arial"/>
                <w:i/>
                <w:iCs/>
                <w:color w:val="000000"/>
                <w:sz w:val="20"/>
                <w:szCs w:val="20"/>
              </w:rPr>
            </w:pPr>
            <w:r w:rsidRPr="00533AAA">
              <w:rPr>
                <w:rFonts w:ascii="Arial" w:eastAsia="Times New Roman" w:hAnsi="Arial" w:cs="Arial"/>
                <w:i/>
                <w:iCs/>
                <w:color w:val="000000"/>
                <w:sz w:val="20"/>
                <w:szCs w:val="20"/>
              </w:rPr>
              <w:t>How is the minimum level of resources required to meet basic needs determined?</w:t>
            </w:r>
          </w:p>
        </w:tc>
        <w:tc>
          <w:tcPr>
            <w:tcW w:w="3480" w:type="dxa"/>
            <w:tcBorders>
              <w:top w:val="single" w:sz="4" w:space="0" w:color="95B3D7"/>
              <w:left w:val="nil"/>
              <w:bottom w:val="single" w:sz="4" w:space="0" w:color="95B3D7"/>
              <w:right w:val="nil"/>
            </w:tcBorders>
            <w:shd w:val="clear" w:color="DCE6F1" w:fill="DCE6F1"/>
            <w:vAlign w:val="center"/>
            <w:hideMark/>
          </w:tcPr>
          <w:p w14:paraId="72169E7C" w14:textId="77777777"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Set at three times the cost of a minimum food diet in 1963, adjusted for inflation</w:t>
            </w:r>
          </w:p>
        </w:tc>
        <w:tc>
          <w:tcPr>
            <w:tcW w:w="3940" w:type="dxa"/>
            <w:tcBorders>
              <w:top w:val="single" w:sz="4" w:space="0" w:color="95B3D7"/>
              <w:left w:val="nil"/>
              <w:bottom w:val="single" w:sz="4" w:space="0" w:color="95B3D7"/>
              <w:right w:val="single" w:sz="4" w:space="0" w:color="95B3D7"/>
            </w:tcBorders>
            <w:shd w:val="clear" w:color="DCE6F1" w:fill="DCE6F1"/>
            <w:vAlign w:val="center"/>
            <w:hideMark/>
          </w:tcPr>
          <w:p w14:paraId="68CAF5B4" w14:textId="77777777"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 xml:space="preserve">Uses current consumer expenditure data to determine what people spend today for food, clothing, shelter, and utilities </w:t>
            </w:r>
          </w:p>
        </w:tc>
      </w:tr>
      <w:tr w:rsidR="00533AAA" w:rsidRPr="00533AAA" w14:paraId="105B0F8D" w14:textId="77777777" w:rsidTr="00533AAA">
        <w:trPr>
          <w:trHeight w:val="510"/>
        </w:trPr>
        <w:tc>
          <w:tcPr>
            <w:tcW w:w="2880" w:type="dxa"/>
            <w:tcBorders>
              <w:top w:val="single" w:sz="4" w:space="0" w:color="95B3D7"/>
              <w:left w:val="single" w:sz="4" w:space="0" w:color="95B3D7"/>
              <w:bottom w:val="single" w:sz="4" w:space="0" w:color="95B3D7"/>
              <w:right w:val="nil"/>
            </w:tcBorders>
            <w:shd w:val="clear" w:color="auto" w:fill="auto"/>
            <w:vAlign w:val="center"/>
            <w:hideMark/>
          </w:tcPr>
          <w:p w14:paraId="4D1A5616" w14:textId="77777777" w:rsidR="00533AAA" w:rsidRPr="00533AAA" w:rsidRDefault="00533AAA" w:rsidP="00533AAA">
            <w:pPr>
              <w:spacing w:after="0" w:line="240" w:lineRule="auto"/>
              <w:rPr>
                <w:rFonts w:ascii="Arial" w:eastAsia="Times New Roman" w:hAnsi="Arial" w:cs="Arial"/>
                <w:i/>
                <w:iCs/>
                <w:color w:val="000000"/>
                <w:sz w:val="20"/>
                <w:szCs w:val="20"/>
              </w:rPr>
            </w:pPr>
            <w:r w:rsidRPr="00533AAA">
              <w:rPr>
                <w:rFonts w:ascii="Arial" w:eastAsia="Times New Roman" w:hAnsi="Arial" w:cs="Arial"/>
                <w:i/>
                <w:iCs/>
                <w:color w:val="000000"/>
                <w:sz w:val="20"/>
                <w:szCs w:val="20"/>
              </w:rPr>
              <w:t>How are thresholds adjusted for differing needs?</w:t>
            </w:r>
          </w:p>
        </w:tc>
        <w:tc>
          <w:tcPr>
            <w:tcW w:w="3480" w:type="dxa"/>
            <w:tcBorders>
              <w:top w:val="single" w:sz="4" w:space="0" w:color="95B3D7"/>
              <w:left w:val="nil"/>
              <w:bottom w:val="single" w:sz="4" w:space="0" w:color="95B3D7"/>
              <w:right w:val="nil"/>
            </w:tcBorders>
            <w:shd w:val="clear" w:color="auto" w:fill="auto"/>
            <w:vAlign w:val="center"/>
            <w:hideMark/>
          </w:tcPr>
          <w:p w14:paraId="06655EBD" w14:textId="6DEA5121"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 xml:space="preserve">Adjusted for family </w:t>
            </w:r>
            <w:r w:rsidR="00255E02">
              <w:rPr>
                <w:rFonts w:ascii="Arial" w:eastAsia="Times New Roman" w:hAnsi="Arial" w:cs="Arial"/>
                <w:color w:val="000000"/>
                <w:sz w:val="20"/>
                <w:szCs w:val="20"/>
              </w:rPr>
              <w:t>size</w:t>
            </w:r>
            <w:r w:rsidR="006C7595">
              <w:rPr>
                <w:rFonts w:ascii="Arial" w:eastAsia="Times New Roman" w:hAnsi="Arial" w:cs="Arial"/>
                <w:color w:val="000000"/>
                <w:sz w:val="20"/>
                <w:szCs w:val="20"/>
              </w:rPr>
              <w:t xml:space="preserve"> and composition</w:t>
            </w:r>
          </w:p>
        </w:tc>
        <w:tc>
          <w:tcPr>
            <w:tcW w:w="3940" w:type="dxa"/>
            <w:tcBorders>
              <w:top w:val="single" w:sz="4" w:space="0" w:color="95B3D7"/>
              <w:left w:val="nil"/>
              <w:bottom w:val="single" w:sz="4" w:space="0" w:color="95B3D7"/>
              <w:right w:val="single" w:sz="4" w:space="0" w:color="95B3D7"/>
            </w:tcBorders>
            <w:shd w:val="clear" w:color="auto" w:fill="auto"/>
            <w:vAlign w:val="center"/>
            <w:hideMark/>
          </w:tcPr>
          <w:p w14:paraId="79F03CD7" w14:textId="77777777"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Adjusted for family type and size, and geographic differences is housing costs</w:t>
            </w:r>
          </w:p>
        </w:tc>
      </w:tr>
      <w:tr w:rsidR="00533AAA" w:rsidRPr="00533AAA" w14:paraId="18491DC0" w14:textId="77777777" w:rsidTr="00533AAA">
        <w:trPr>
          <w:trHeight w:val="1530"/>
        </w:trPr>
        <w:tc>
          <w:tcPr>
            <w:tcW w:w="2880" w:type="dxa"/>
            <w:tcBorders>
              <w:top w:val="single" w:sz="4" w:space="0" w:color="95B3D7"/>
              <w:left w:val="single" w:sz="4" w:space="0" w:color="95B3D7"/>
              <w:bottom w:val="single" w:sz="4" w:space="0" w:color="95B3D7"/>
              <w:right w:val="nil"/>
            </w:tcBorders>
            <w:shd w:val="clear" w:color="DCE6F1" w:fill="DCE6F1"/>
            <w:vAlign w:val="center"/>
            <w:hideMark/>
          </w:tcPr>
          <w:p w14:paraId="1070490D" w14:textId="77777777" w:rsidR="00533AAA" w:rsidRPr="00533AAA" w:rsidRDefault="00533AAA" w:rsidP="00533AAA">
            <w:pPr>
              <w:spacing w:after="0" w:line="240" w:lineRule="auto"/>
              <w:rPr>
                <w:rFonts w:ascii="Arial" w:eastAsia="Times New Roman" w:hAnsi="Arial" w:cs="Arial"/>
                <w:i/>
                <w:iCs/>
                <w:color w:val="000000"/>
                <w:sz w:val="20"/>
                <w:szCs w:val="20"/>
              </w:rPr>
            </w:pPr>
            <w:r w:rsidRPr="00533AAA">
              <w:rPr>
                <w:rFonts w:ascii="Arial" w:eastAsia="Times New Roman" w:hAnsi="Arial" w:cs="Arial"/>
                <w:i/>
                <w:iCs/>
                <w:color w:val="000000"/>
                <w:sz w:val="20"/>
                <w:szCs w:val="20"/>
              </w:rPr>
              <w:t>What sorts of economic resources are available to families to meet their basic needs?</w:t>
            </w:r>
          </w:p>
        </w:tc>
        <w:tc>
          <w:tcPr>
            <w:tcW w:w="3480" w:type="dxa"/>
            <w:tcBorders>
              <w:top w:val="single" w:sz="4" w:space="0" w:color="95B3D7"/>
              <w:left w:val="nil"/>
              <w:bottom w:val="single" w:sz="4" w:space="0" w:color="95B3D7"/>
              <w:right w:val="nil"/>
            </w:tcBorders>
            <w:shd w:val="clear" w:color="DCE6F1" w:fill="DCE6F1"/>
            <w:vAlign w:val="center"/>
            <w:hideMark/>
          </w:tcPr>
          <w:p w14:paraId="3EAF2D5F" w14:textId="7C0D6AA9" w:rsidR="00533AAA" w:rsidRPr="00533AAA" w:rsidRDefault="00040D00" w:rsidP="00533AA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Pre-tax c</w:t>
            </w:r>
            <w:r w:rsidR="00533AAA" w:rsidRPr="00533AAA">
              <w:rPr>
                <w:rFonts w:ascii="Arial" w:eastAsia="Times New Roman" w:hAnsi="Arial" w:cs="Arial"/>
                <w:color w:val="000000"/>
                <w:sz w:val="20"/>
                <w:szCs w:val="20"/>
              </w:rPr>
              <w:t>ash income</w:t>
            </w:r>
            <w:r w:rsidR="005663F5">
              <w:rPr>
                <w:rFonts w:ascii="Arial" w:eastAsia="Times New Roman" w:hAnsi="Arial" w:cs="Arial"/>
                <w:color w:val="000000"/>
                <w:sz w:val="20"/>
                <w:szCs w:val="20"/>
              </w:rPr>
              <w:t xml:space="preserve"> (including </w:t>
            </w:r>
            <w:r w:rsidR="00533AAA" w:rsidRPr="00533AAA">
              <w:rPr>
                <w:rFonts w:ascii="Arial" w:eastAsia="Times New Roman" w:hAnsi="Arial" w:cs="Arial"/>
                <w:color w:val="000000"/>
                <w:sz w:val="20"/>
                <w:szCs w:val="20"/>
              </w:rPr>
              <w:t>interest dividends, retirement income, and cash benefits such as Social Security and TANF</w:t>
            </w:r>
            <w:r w:rsidR="005663F5">
              <w:rPr>
                <w:rFonts w:ascii="Arial" w:eastAsia="Times New Roman" w:hAnsi="Arial" w:cs="Arial"/>
                <w:color w:val="000000"/>
                <w:sz w:val="20"/>
                <w:szCs w:val="20"/>
              </w:rPr>
              <w:t>)</w:t>
            </w:r>
          </w:p>
        </w:tc>
        <w:tc>
          <w:tcPr>
            <w:tcW w:w="3940" w:type="dxa"/>
            <w:tcBorders>
              <w:top w:val="single" w:sz="4" w:space="0" w:color="95B3D7"/>
              <w:left w:val="nil"/>
              <w:bottom w:val="single" w:sz="4" w:space="0" w:color="95B3D7"/>
              <w:right w:val="single" w:sz="4" w:space="0" w:color="95B3D7"/>
            </w:tcBorders>
            <w:shd w:val="clear" w:color="DCE6F1" w:fill="DCE6F1"/>
            <w:vAlign w:val="center"/>
            <w:hideMark/>
          </w:tcPr>
          <w:p w14:paraId="616C7172" w14:textId="77777777"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 xml:space="preserve">All cash income and benefits included in the OPM </w:t>
            </w:r>
            <w:r w:rsidRPr="00533AAA">
              <w:rPr>
                <w:rFonts w:ascii="Arial" w:eastAsia="Times New Roman" w:hAnsi="Arial" w:cs="Arial"/>
                <w:b/>
                <w:bCs/>
                <w:i/>
                <w:iCs/>
                <w:sz w:val="20"/>
                <w:szCs w:val="20"/>
              </w:rPr>
              <w:t>plus</w:t>
            </w:r>
            <w:r w:rsidRPr="00533AAA">
              <w:rPr>
                <w:rFonts w:ascii="Arial" w:eastAsia="Times New Roman" w:hAnsi="Arial" w:cs="Arial"/>
                <w:sz w:val="20"/>
                <w:szCs w:val="20"/>
              </w:rPr>
              <w:t xml:space="preserve"> refundable tax credits and in-kind benefits (e.g., nutrition, housing, and energy assistance) </w:t>
            </w:r>
            <w:r w:rsidRPr="00533AAA">
              <w:rPr>
                <w:rFonts w:ascii="Arial" w:eastAsia="Times New Roman" w:hAnsi="Arial" w:cs="Arial"/>
                <w:b/>
                <w:bCs/>
                <w:i/>
                <w:iCs/>
                <w:sz w:val="20"/>
                <w:szCs w:val="20"/>
              </w:rPr>
              <w:t>minus</w:t>
            </w:r>
            <w:r w:rsidRPr="00533AAA">
              <w:rPr>
                <w:rFonts w:ascii="Arial" w:eastAsia="Times New Roman" w:hAnsi="Arial" w:cs="Arial"/>
                <w:i/>
                <w:iCs/>
                <w:sz w:val="20"/>
                <w:szCs w:val="20"/>
              </w:rPr>
              <w:t xml:space="preserve"> </w:t>
            </w:r>
            <w:r w:rsidRPr="00533AAA">
              <w:rPr>
                <w:rFonts w:ascii="Arial" w:eastAsia="Times New Roman" w:hAnsi="Arial" w:cs="Arial"/>
                <w:sz w:val="20"/>
                <w:szCs w:val="20"/>
              </w:rPr>
              <w:t>necessary expenses (e.g., healthcare and childcare costs)</w:t>
            </w:r>
          </w:p>
        </w:tc>
      </w:tr>
      <w:tr w:rsidR="00533AAA" w:rsidRPr="00533AAA" w14:paraId="24E074B5" w14:textId="77777777" w:rsidTr="00533AAA">
        <w:trPr>
          <w:trHeight w:val="1275"/>
        </w:trPr>
        <w:tc>
          <w:tcPr>
            <w:tcW w:w="2880" w:type="dxa"/>
            <w:tcBorders>
              <w:top w:val="single" w:sz="4" w:space="0" w:color="95B3D7"/>
              <w:left w:val="single" w:sz="4" w:space="0" w:color="95B3D7"/>
              <w:bottom w:val="single" w:sz="4" w:space="0" w:color="95B3D7"/>
              <w:right w:val="nil"/>
            </w:tcBorders>
            <w:shd w:val="clear" w:color="auto" w:fill="auto"/>
            <w:vAlign w:val="center"/>
            <w:hideMark/>
          </w:tcPr>
          <w:p w14:paraId="4807017A" w14:textId="77777777" w:rsidR="00533AAA" w:rsidRPr="00533AAA" w:rsidRDefault="00533AAA" w:rsidP="00533AAA">
            <w:pPr>
              <w:spacing w:after="0" w:line="240" w:lineRule="auto"/>
              <w:rPr>
                <w:rFonts w:ascii="Arial" w:eastAsia="Times New Roman" w:hAnsi="Arial" w:cs="Arial"/>
                <w:i/>
                <w:iCs/>
                <w:color w:val="000000"/>
                <w:sz w:val="20"/>
                <w:szCs w:val="20"/>
              </w:rPr>
            </w:pPr>
            <w:r w:rsidRPr="00533AAA">
              <w:rPr>
                <w:rFonts w:ascii="Arial" w:eastAsia="Times New Roman" w:hAnsi="Arial" w:cs="Arial"/>
                <w:i/>
                <w:iCs/>
                <w:color w:val="000000"/>
                <w:sz w:val="20"/>
                <w:szCs w:val="20"/>
              </w:rPr>
              <w:t>Who shares resources?</w:t>
            </w:r>
          </w:p>
        </w:tc>
        <w:tc>
          <w:tcPr>
            <w:tcW w:w="3480" w:type="dxa"/>
            <w:tcBorders>
              <w:top w:val="single" w:sz="4" w:space="0" w:color="95B3D7"/>
              <w:left w:val="nil"/>
              <w:bottom w:val="single" w:sz="4" w:space="0" w:color="95B3D7"/>
              <w:right w:val="nil"/>
            </w:tcBorders>
            <w:shd w:val="clear" w:color="auto" w:fill="auto"/>
            <w:vAlign w:val="center"/>
            <w:hideMark/>
          </w:tcPr>
          <w:p w14:paraId="4FD07E09" w14:textId="73FECD91"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 xml:space="preserve">All individuals residing </w:t>
            </w:r>
            <w:r w:rsidR="005A5B04">
              <w:rPr>
                <w:rFonts w:ascii="Arial" w:eastAsia="Times New Roman" w:hAnsi="Arial" w:cs="Arial"/>
                <w:color w:val="000000"/>
                <w:sz w:val="20"/>
                <w:szCs w:val="20"/>
              </w:rPr>
              <w:t>together</w:t>
            </w:r>
            <w:r w:rsidRPr="00533AAA">
              <w:rPr>
                <w:rFonts w:ascii="Arial" w:eastAsia="Times New Roman" w:hAnsi="Arial" w:cs="Arial"/>
                <w:color w:val="000000"/>
                <w:sz w:val="20"/>
                <w:szCs w:val="20"/>
              </w:rPr>
              <w:t xml:space="preserve"> who are related by birth, marriage, or adoption</w:t>
            </w:r>
          </w:p>
        </w:tc>
        <w:tc>
          <w:tcPr>
            <w:tcW w:w="3940" w:type="dxa"/>
            <w:tcBorders>
              <w:top w:val="single" w:sz="4" w:space="0" w:color="95B3D7"/>
              <w:left w:val="nil"/>
              <w:bottom w:val="single" w:sz="4" w:space="0" w:color="95B3D7"/>
              <w:right w:val="single" w:sz="4" w:space="0" w:color="95B3D7"/>
            </w:tcBorders>
            <w:shd w:val="clear" w:color="auto" w:fill="auto"/>
            <w:vAlign w:val="center"/>
            <w:hideMark/>
          </w:tcPr>
          <w:p w14:paraId="0C7FFB82" w14:textId="5ACDE9FF" w:rsidR="00533AAA" w:rsidRPr="00533AAA" w:rsidRDefault="00533AAA" w:rsidP="00533AAA">
            <w:pPr>
              <w:spacing w:after="0" w:line="240" w:lineRule="auto"/>
              <w:rPr>
                <w:rFonts w:ascii="Arial" w:eastAsia="Times New Roman" w:hAnsi="Arial" w:cs="Arial"/>
                <w:color w:val="000000"/>
                <w:sz w:val="20"/>
                <w:szCs w:val="20"/>
              </w:rPr>
            </w:pPr>
            <w:r w:rsidRPr="00533AAA">
              <w:rPr>
                <w:rFonts w:ascii="Arial" w:eastAsia="Times New Roman" w:hAnsi="Arial" w:cs="Arial"/>
                <w:color w:val="000000"/>
                <w:sz w:val="20"/>
                <w:szCs w:val="20"/>
              </w:rPr>
              <w:t xml:space="preserve">All individuals residing </w:t>
            </w:r>
            <w:r w:rsidR="005A5B04">
              <w:rPr>
                <w:rFonts w:ascii="Arial" w:eastAsia="Times New Roman" w:hAnsi="Arial" w:cs="Arial"/>
                <w:color w:val="000000"/>
                <w:sz w:val="20"/>
                <w:szCs w:val="20"/>
              </w:rPr>
              <w:t>together</w:t>
            </w:r>
            <w:r w:rsidR="005A5B04" w:rsidRPr="00533AAA">
              <w:rPr>
                <w:rFonts w:ascii="Arial" w:eastAsia="Times New Roman" w:hAnsi="Arial" w:cs="Arial"/>
                <w:color w:val="000000"/>
                <w:sz w:val="20"/>
                <w:szCs w:val="20"/>
              </w:rPr>
              <w:t xml:space="preserve"> </w:t>
            </w:r>
            <w:r w:rsidRPr="00533AAA">
              <w:rPr>
                <w:rFonts w:ascii="Arial" w:eastAsia="Times New Roman" w:hAnsi="Arial" w:cs="Arial"/>
                <w:color w:val="000000"/>
                <w:sz w:val="20"/>
                <w:szCs w:val="20"/>
              </w:rPr>
              <w:t xml:space="preserve">who are related by birth, marriage, or adoption, </w:t>
            </w:r>
            <w:r w:rsidRPr="00533AAA">
              <w:rPr>
                <w:rFonts w:ascii="Arial" w:eastAsia="Times New Roman" w:hAnsi="Arial" w:cs="Arial"/>
                <w:b/>
                <w:bCs/>
                <w:i/>
                <w:iCs/>
                <w:sz w:val="20"/>
                <w:szCs w:val="20"/>
              </w:rPr>
              <w:t>plus</w:t>
            </w:r>
            <w:r w:rsidRPr="00533AAA">
              <w:rPr>
                <w:rFonts w:ascii="Arial" w:eastAsia="Times New Roman" w:hAnsi="Arial" w:cs="Arial"/>
                <w:sz w:val="20"/>
                <w:szCs w:val="20"/>
              </w:rPr>
              <w:t xml:space="preserve"> coresident unrelated children, foster children, and unmarried partners and their relatives</w:t>
            </w:r>
          </w:p>
        </w:tc>
      </w:tr>
      <w:tr w:rsidR="00533AAA" w:rsidRPr="00533AAA" w14:paraId="1AE8FFA3" w14:textId="77777777" w:rsidTr="00533AAA">
        <w:trPr>
          <w:trHeight w:val="555"/>
        </w:trPr>
        <w:tc>
          <w:tcPr>
            <w:tcW w:w="10300" w:type="dxa"/>
            <w:gridSpan w:val="3"/>
            <w:tcBorders>
              <w:top w:val="nil"/>
              <w:left w:val="nil"/>
              <w:bottom w:val="nil"/>
              <w:right w:val="nil"/>
            </w:tcBorders>
            <w:shd w:val="clear" w:color="auto" w:fill="auto"/>
            <w:vAlign w:val="center"/>
            <w:hideMark/>
          </w:tcPr>
          <w:p w14:paraId="51EA0C5C" w14:textId="5E7478C4" w:rsidR="00533AAA" w:rsidRPr="00533AAA" w:rsidRDefault="00533AAA" w:rsidP="00533AAA">
            <w:pPr>
              <w:spacing w:after="0" w:line="240" w:lineRule="auto"/>
              <w:rPr>
                <w:rFonts w:ascii="Arial" w:eastAsia="Times New Roman" w:hAnsi="Arial" w:cs="Arial"/>
                <w:i/>
                <w:iCs/>
                <w:sz w:val="20"/>
                <w:szCs w:val="20"/>
              </w:rPr>
            </w:pPr>
            <w:r w:rsidRPr="00533AAA">
              <w:rPr>
                <w:rFonts w:ascii="Arial" w:eastAsia="Times New Roman" w:hAnsi="Arial" w:cs="Arial"/>
                <w:i/>
                <w:iCs/>
                <w:sz w:val="20"/>
                <w:szCs w:val="20"/>
              </w:rPr>
              <w:t>Note.</w:t>
            </w:r>
            <w:r w:rsidRPr="00533AAA">
              <w:rPr>
                <w:rFonts w:ascii="Arial" w:eastAsia="Times New Roman" w:hAnsi="Arial" w:cs="Arial"/>
                <w:sz w:val="20"/>
                <w:szCs w:val="20"/>
              </w:rPr>
              <w:t xml:space="preserve"> The information presented in this table draws from the Census Bureau's </w:t>
            </w:r>
            <w:hyperlink r:id="rId13" w:history="1">
              <w:r w:rsidRPr="00533AAA">
                <w:rPr>
                  <w:rStyle w:val="Hyperlink"/>
                  <w:rFonts w:ascii="Arial" w:eastAsia="Times New Roman" w:hAnsi="Arial" w:cs="Arial"/>
                  <w:i/>
                  <w:iCs/>
                  <w:sz w:val="20"/>
                  <w:szCs w:val="20"/>
                </w:rPr>
                <w:t>Measuring America: How the U.S. Census Bureau Measures Poverty</w:t>
              </w:r>
            </w:hyperlink>
            <w:r w:rsidRPr="00533AAA">
              <w:rPr>
                <w:rFonts w:ascii="Arial" w:eastAsia="Times New Roman" w:hAnsi="Arial" w:cs="Arial"/>
                <w:i/>
                <w:iCs/>
                <w:sz w:val="20"/>
                <w:szCs w:val="20"/>
              </w:rPr>
              <w:t>.</w:t>
            </w:r>
          </w:p>
        </w:tc>
      </w:tr>
    </w:tbl>
    <w:p w14:paraId="5056A7A7" w14:textId="3F4AAA2B" w:rsidR="00A84DD5" w:rsidRDefault="00A84DD5"/>
    <w:p w14:paraId="2E6F1029" w14:textId="589D1C82" w:rsidR="00107DD4" w:rsidRPr="00107DD4" w:rsidRDefault="00107DD4">
      <w:pPr>
        <w:rPr>
          <w:b/>
          <w:bCs/>
        </w:rPr>
      </w:pPr>
      <w:r>
        <w:rPr>
          <w:b/>
          <w:bCs/>
        </w:rPr>
        <w:t>Trends in Child Poverty from 1967-2020</w:t>
      </w:r>
    </w:p>
    <w:p w14:paraId="4689DE61" w14:textId="693952A4" w:rsidR="00281C8B" w:rsidRDefault="00D95649">
      <w:r>
        <w:t xml:space="preserve">In </w:t>
      </w:r>
      <w:r w:rsidRPr="00D95649">
        <w:rPr>
          <w:highlight w:val="yellow"/>
        </w:rPr>
        <w:t>Figure X</w:t>
      </w:r>
      <w:r>
        <w:t xml:space="preserve"> below, </w:t>
      </w:r>
      <w:r w:rsidR="00B01296">
        <w:t xml:space="preserve">we present </w:t>
      </w:r>
      <w:r w:rsidR="004B425E">
        <w:t>rates of child poverty in the U.S. from 1967 to 2020</w:t>
      </w:r>
      <w:r w:rsidR="00985206">
        <w:t xml:space="preserve">, using both the official </w:t>
      </w:r>
      <w:r w:rsidR="00257F9B">
        <w:t xml:space="preserve">(solid red line) </w:t>
      </w:r>
      <w:r w:rsidR="00985206">
        <w:t xml:space="preserve">and the supplemental </w:t>
      </w:r>
      <w:r w:rsidR="00257F9B">
        <w:t xml:space="preserve">(solid blue line) </w:t>
      </w:r>
      <w:r w:rsidR="00985206">
        <w:t>measures of poverty.</w:t>
      </w:r>
      <w:r w:rsidR="00727486">
        <w:t xml:space="preserve"> </w:t>
      </w:r>
      <w:r w:rsidR="00C633A8">
        <w:t xml:space="preserve">While the </w:t>
      </w:r>
      <w:r w:rsidR="004D2D3B">
        <w:t xml:space="preserve">SPM measure of poverty was not developed until </w:t>
      </w:r>
      <w:r w:rsidR="0058293C">
        <w:t>20</w:t>
      </w:r>
      <w:r w:rsidR="002048AC">
        <w:t>09</w:t>
      </w:r>
      <w:r w:rsidR="0058293C">
        <w:t>, researchers at Columbia University’s Center on Poverty &amp; Social Policy</w:t>
      </w:r>
      <w:r w:rsidR="00190B08">
        <w:t xml:space="preserve"> have estimated </w:t>
      </w:r>
      <w:hyperlink r:id="rId14" w:history="1">
        <w:r w:rsidR="00190B08" w:rsidRPr="004C2C06">
          <w:rPr>
            <w:rStyle w:val="Hyperlink"/>
          </w:rPr>
          <w:t xml:space="preserve">annual SPM thresholds </w:t>
        </w:r>
        <w:r w:rsidR="004C2C06" w:rsidRPr="004C2C06">
          <w:rPr>
            <w:rStyle w:val="Hyperlink"/>
          </w:rPr>
          <w:t xml:space="preserve">and poverty rates </w:t>
        </w:r>
        <w:r w:rsidR="00190B08" w:rsidRPr="004C2C06">
          <w:rPr>
            <w:rStyle w:val="Hyperlink"/>
          </w:rPr>
          <w:t>going back in time to 1967</w:t>
        </w:r>
      </w:hyperlink>
      <w:r w:rsidR="00190B08">
        <w:t xml:space="preserve">, using data from the </w:t>
      </w:r>
      <w:hyperlink r:id="rId15" w:history="1">
        <w:r w:rsidR="00190B08" w:rsidRPr="00727379">
          <w:rPr>
            <w:rStyle w:val="Hyperlink"/>
          </w:rPr>
          <w:t xml:space="preserve">Current Population Survey’s </w:t>
        </w:r>
        <w:r w:rsidR="004C2C06" w:rsidRPr="00727379">
          <w:rPr>
            <w:rStyle w:val="Hyperlink"/>
          </w:rPr>
          <w:t xml:space="preserve">Annual </w:t>
        </w:r>
        <w:r w:rsidR="00727379" w:rsidRPr="00727379">
          <w:rPr>
            <w:rStyle w:val="Hyperlink"/>
          </w:rPr>
          <w:t>Social and Economic Supplement</w:t>
        </w:r>
      </w:hyperlink>
      <w:r w:rsidR="00727379">
        <w:t xml:space="preserve"> (CPS ASEC).</w:t>
      </w:r>
      <w:r w:rsidR="00FD799C">
        <w:t xml:space="preserve"> Because </w:t>
      </w:r>
      <w:r w:rsidR="001263B9">
        <w:t xml:space="preserve">SPM poverty thresholds are </w:t>
      </w:r>
      <w:r w:rsidR="00EA46E9">
        <w:t xml:space="preserve">adjusted for differences in living standards that can change over time, </w:t>
      </w:r>
      <w:r w:rsidR="00311672">
        <w:t>it is difficult to make comparisons from one year to the next.</w:t>
      </w:r>
      <w:r w:rsidR="00527257">
        <w:t xml:space="preserve"> However, </w:t>
      </w:r>
      <w:r w:rsidR="00550212">
        <w:t xml:space="preserve">to facilitate over-time comparisons, </w:t>
      </w:r>
      <w:r w:rsidR="00D15DC8">
        <w:t>the resear</w:t>
      </w:r>
      <w:r w:rsidR="00550212">
        <w:t>chers at the Center on Poverty &amp; Social Policy have also constructed SPM</w:t>
      </w:r>
      <w:del w:id="34" w:author="Renee Ryberg" w:date="2022-04-13T12:47:00Z">
        <w:r w:rsidR="00550212" w:rsidDel="00C42972">
          <w:delText>E</w:delText>
        </w:r>
      </w:del>
      <w:r w:rsidR="00550212">
        <w:t xml:space="preserve"> thresholds and poverty rates that are </w:t>
      </w:r>
      <w:hyperlink r:id="rId16" w:history="1">
        <w:r w:rsidR="00550212" w:rsidRPr="005E3098">
          <w:rPr>
            <w:rStyle w:val="Hyperlink"/>
          </w:rPr>
          <w:t>anchored in current living standards</w:t>
        </w:r>
      </w:hyperlink>
      <w:r w:rsidR="00EF66A7">
        <w:t xml:space="preserve"> and adjusted backward in time for inflation.</w:t>
      </w:r>
      <w:r w:rsidR="002C718B">
        <w:t xml:space="preserve"> </w:t>
      </w:r>
      <w:ins w:id="35" w:author="Renee Ryberg" w:date="2022-04-13T12:48:00Z">
        <w:r w:rsidR="00C42972">
          <w:t xml:space="preserve">We use </w:t>
        </w:r>
      </w:ins>
      <w:del w:id="36" w:author="Renee Ryberg" w:date="2022-04-13T12:48:00Z">
        <w:r w:rsidR="002C718B" w:rsidDel="00C42972">
          <w:delText>T</w:delText>
        </w:r>
      </w:del>
      <w:ins w:id="37" w:author="Renee Ryberg" w:date="2022-04-13T12:48:00Z">
        <w:r w:rsidR="00C42972">
          <w:t>t</w:t>
        </w:r>
      </w:ins>
      <w:r w:rsidR="002C718B">
        <w:t>h</w:t>
      </w:r>
      <w:r w:rsidR="00E939F6">
        <w:t>is</w:t>
      </w:r>
      <w:r w:rsidR="002C718B">
        <w:t xml:space="preserve"> anchored historical measure of SPM-based poverty </w:t>
      </w:r>
      <w:del w:id="38" w:author="Renee Ryberg" w:date="2022-04-13T12:48:00Z">
        <w:r w:rsidR="00E939F6" w:rsidDel="00C42972">
          <w:delText xml:space="preserve">is the one that we use </w:delText>
        </w:r>
      </w:del>
      <w:r w:rsidR="00E939F6">
        <w:t>to present trends in child SPM poverty over the past half century</w:t>
      </w:r>
      <w:r w:rsidR="00A0445C">
        <w:t xml:space="preserve"> in the figure below.</w:t>
      </w:r>
    </w:p>
    <w:p w14:paraId="53E68418" w14:textId="575A8B82" w:rsidR="00765730" w:rsidRPr="002D4B40" w:rsidRDefault="008C5B42">
      <w:r w:rsidRPr="00762354">
        <w:rPr>
          <w:i/>
          <w:iCs/>
          <w:highlight w:val="yellow"/>
        </w:rPr>
        <w:t>Figure X.</w:t>
      </w:r>
      <w:r>
        <w:rPr>
          <w:i/>
          <w:iCs/>
        </w:rPr>
        <w:t xml:space="preserve"> </w:t>
      </w:r>
      <w:commentRangeStart w:id="39"/>
      <w:r w:rsidR="002D4B40">
        <w:t>Child poverty rates using the Official Poverty Measure (OPM) and Supplemental Poverty Measure (SPM), 1967-2020</w:t>
      </w:r>
      <w:commentRangeEnd w:id="39"/>
      <w:r w:rsidR="00921F1F">
        <w:rPr>
          <w:rStyle w:val="CommentReference"/>
        </w:rPr>
        <w:commentReference w:id="39"/>
      </w:r>
    </w:p>
    <w:p w14:paraId="6C0932AA" w14:textId="579F3A94" w:rsidR="00765730" w:rsidRDefault="0073407F">
      <w:commentRangeStart w:id="40"/>
      <w:commentRangeEnd w:id="40"/>
      <w:r>
        <w:rPr>
          <w:rStyle w:val="CommentReference"/>
        </w:rPr>
        <w:lastRenderedPageBreak/>
        <w:commentReference w:id="40"/>
      </w:r>
      <w:r w:rsidR="00230FFF" w:rsidRPr="00230FFF">
        <w:rPr>
          <w:noProof/>
        </w:rPr>
        <w:t xml:space="preserve"> </w:t>
      </w:r>
      <w:r w:rsidR="007535CE" w:rsidRPr="007535CE">
        <w:rPr>
          <w:noProof/>
        </w:rPr>
        <w:drawing>
          <wp:inline distT="0" distB="0" distL="0" distR="0" wp14:anchorId="12971FFA" wp14:editId="2BCF8E4C">
            <wp:extent cx="5943600" cy="382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1430"/>
                    </a:xfrm>
                    <a:prstGeom prst="rect">
                      <a:avLst/>
                    </a:prstGeom>
                  </pic:spPr>
                </pic:pic>
              </a:graphicData>
            </a:graphic>
          </wp:inline>
        </w:drawing>
      </w:r>
      <w:r w:rsidR="0016756B">
        <w:rPr>
          <w:noProof/>
        </w:rPr>
        <w:t xml:space="preserve"> </w:t>
      </w:r>
    </w:p>
    <w:p w14:paraId="39B2101B" w14:textId="77777777" w:rsidR="0073407F" w:rsidRDefault="0073407F" w:rsidP="00D0049F"/>
    <w:p w14:paraId="181CB7CF" w14:textId="1A343982" w:rsidR="00D0049F" w:rsidRDefault="00B200C3" w:rsidP="00D0049F">
      <w:r>
        <w:t xml:space="preserve">As seen in </w:t>
      </w:r>
      <w:r w:rsidR="009C2CD5" w:rsidRPr="009C2CD5">
        <w:rPr>
          <w:highlight w:val="yellow"/>
        </w:rPr>
        <w:t>Figure X</w:t>
      </w:r>
      <w:r w:rsidR="009C2CD5">
        <w:t xml:space="preserve"> above</w:t>
      </w:r>
      <w:r w:rsidR="00C5072C">
        <w:t>, from 1967</w:t>
      </w:r>
      <w:r w:rsidR="0017523D">
        <w:t xml:space="preserve"> to about 1990,</w:t>
      </w:r>
      <w:r>
        <w:t xml:space="preserve"> </w:t>
      </w:r>
      <w:r w:rsidR="00D0049F">
        <w:t xml:space="preserve">the </w:t>
      </w:r>
      <w:commentRangeStart w:id="41"/>
      <w:r w:rsidR="00D0049F">
        <w:t xml:space="preserve">official </w:t>
      </w:r>
      <w:commentRangeEnd w:id="41"/>
      <w:r w:rsidR="001C1B59">
        <w:rPr>
          <w:rStyle w:val="CommentReference"/>
        </w:rPr>
        <w:commentReference w:id="41"/>
      </w:r>
      <w:r w:rsidR="00D0049F">
        <w:t>estimate</w:t>
      </w:r>
      <w:r w:rsidR="0017523D">
        <w:t>s</w:t>
      </w:r>
      <w:r w:rsidR="00D0049F">
        <w:t xml:space="preserve"> of child poverty </w:t>
      </w:r>
      <w:r w:rsidR="0008286E">
        <w:t>were</w:t>
      </w:r>
      <w:r w:rsidR="00D0049F">
        <w:t xml:space="preserve"> considerably lower than estimates </w:t>
      </w:r>
      <w:r w:rsidR="00C5072C">
        <w:t>based on the SPM.</w:t>
      </w:r>
      <w:r w:rsidR="00675D3F">
        <w:t xml:space="preserve"> In 1967, the </w:t>
      </w:r>
      <w:r w:rsidR="00472EEE">
        <w:t>OPM</w:t>
      </w:r>
      <w:r w:rsidR="003C36A9">
        <w:t xml:space="preserve"> </w:t>
      </w:r>
      <w:r w:rsidR="00472EEE">
        <w:t xml:space="preserve">child </w:t>
      </w:r>
      <w:r w:rsidR="003C36A9">
        <w:t xml:space="preserve">poverty rate was </w:t>
      </w:r>
      <w:r w:rsidR="00472EEE">
        <w:t xml:space="preserve">16.6 percent, while the SPM child poverty rate was 28.4 percent. </w:t>
      </w:r>
      <w:r w:rsidR="004F5D2F">
        <w:t xml:space="preserve">This </w:t>
      </w:r>
      <w:r w:rsidR="00982763">
        <w:t xml:space="preserve">amounts to a </w:t>
      </w:r>
      <w:r w:rsidR="004F5D2F">
        <w:t>11.8 percentage point</w:t>
      </w:r>
      <w:r w:rsidR="00CB7FF9">
        <w:t xml:space="preserve"> difference in the OPM and SPM calculations of the </w:t>
      </w:r>
      <w:r w:rsidR="00007ECC">
        <w:t xml:space="preserve">child poverty rate in 1967. This gap </w:t>
      </w:r>
      <w:ins w:id="42" w:author="Renee Ryberg" w:date="2022-04-13T12:49:00Z">
        <w:r w:rsidR="00455D44">
          <w:t>between</w:t>
        </w:r>
      </w:ins>
      <w:del w:id="43" w:author="Renee Ryberg" w:date="2022-04-13T12:49:00Z">
        <w:r w:rsidR="00007ECC" w:rsidDel="00455D44">
          <w:delText>in</w:delText>
        </w:r>
      </w:del>
      <w:r w:rsidR="00007ECC">
        <w:t xml:space="preserve"> </w:t>
      </w:r>
      <w:r w:rsidR="00DA7B69">
        <w:t xml:space="preserve">OPM and SPM calculations, which </w:t>
      </w:r>
      <w:del w:id="44" w:author="Renee Ryberg" w:date="2022-04-13T12:49:00Z">
        <w:r w:rsidR="00DA7B69" w:rsidDel="00455D44">
          <w:delText xml:space="preserve">are </w:delText>
        </w:r>
      </w:del>
      <w:ins w:id="45" w:author="Renee Ryberg" w:date="2022-04-13T12:49:00Z">
        <w:r w:rsidR="00455D44">
          <w:t xml:space="preserve">is </w:t>
        </w:r>
      </w:ins>
      <w:r w:rsidR="00DA7B69">
        <w:t>most visible prior to 1993</w:t>
      </w:r>
      <w:r w:rsidR="00BE1463">
        <w:t xml:space="preserve"> </w:t>
      </w:r>
      <w:del w:id="46" w:author="Renee Ryberg" w:date="2022-04-13T12:49:00Z">
        <w:r w:rsidR="00DA7B69" w:rsidDel="00455D44">
          <w:delText>are</w:delText>
        </w:r>
        <w:r w:rsidR="00BE1463" w:rsidDel="00455D44">
          <w:delText xml:space="preserve"> </w:delText>
        </w:r>
      </w:del>
      <w:ins w:id="47" w:author="Renee Ryberg" w:date="2022-04-13T12:49:00Z">
        <w:r w:rsidR="00455D44">
          <w:t xml:space="preserve">is </w:t>
        </w:r>
      </w:ins>
      <w:hyperlink r:id="rId18" w:anchor=":~:text=For%20nonaged%20adults%2C%20MOOP%20expenses,be%20greater%20than%20official%20poverty.&amp;text=Compared%20with%20the%20official%20measure,those%20poor%20under%20the%20SPM%20(." w:history="1">
        <w:r w:rsidR="001373E9" w:rsidRPr="00982763">
          <w:rPr>
            <w:rStyle w:val="Hyperlink"/>
          </w:rPr>
          <w:t>likely due</w:t>
        </w:r>
      </w:hyperlink>
      <w:r w:rsidR="001373E9">
        <w:t xml:space="preserve"> to the fact that the SPM </w:t>
      </w:r>
      <w:r w:rsidR="00360875">
        <w:t>subtracts ou</w:t>
      </w:r>
      <w:r w:rsidR="00763D34">
        <w:t>t</w:t>
      </w:r>
      <w:r w:rsidR="00360875">
        <w:t xml:space="preserve"> necessary expenses, such as out-of-pocket medical expense</w:t>
      </w:r>
      <w:r w:rsidR="00ED6BF5">
        <w:t>s and work and childcare expenses</w:t>
      </w:r>
      <w:r w:rsidR="00763D34">
        <w:t>, from it</w:t>
      </w:r>
      <w:del w:id="48" w:author="Renee Ryberg" w:date="2022-04-13T12:49:00Z">
        <w:r w:rsidR="00763D34" w:rsidDel="00F24C44">
          <w:delText>’</w:delText>
        </w:r>
      </w:del>
      <w:r w:rsidR="00763D34">
        <w:t>s calculation of a family’s available resources.</w:t>
      </w:r>
      <w:r w:rsidR="00DE23CB">
        <w:t xml:space="preserve"> While there is a slight narrowing of the </w:t>
      </w:r>
      <w:r w:rsidR="00DF14C2">
        <w:t>gap</w:t>
      </w:r>
      <w:r w:rsidR="00D44DEF">
        <w:t xml:space="preserve"> between OPM and SPM child poverty rates </w:t>
      </w:r>
      <w:commentRangeStart w:id="49"/>
      <w:r w:rsidR="00D44DEF">
        <w:t xml:space="preserve">following President Johnson’s declaration of war on poverty in 1967 </w:t>
      </w:r>
      <w:commentRangeEnd w:id="49"/>
      <w:r w:rsidR="008A286C">
        <w:rPr>
          <w:rStyle w:val="CommentReference"/>
        </w:rPr>
        <w:commentReference w:id="49"/>
      </w:r>
      <w:r w:rsidR="00D44DEF">
        <w:t>through the early 1990s, the gap remains fairly substantial</w:t>
      </w:r>
      <w:r w:rsidR="000F471F">
        <w:t xml:space="preserve">. Moreover, </w:t>
      </w:r>
      <w:r w:rsidR="00D24889">
        <w:t xml:space="preserve">during this same time period, </w:t>
      </w:r>
      <w:r w:rsidR="00D44DEF">
        <w:t xml:space="preserve">both </w:t>
      </w:r>
      <w:r w:rsidR="00E54F5C">
        <w:t xml:space="preserve">the OPM and the SPM child poverty rates are </w:t>
      </w:r>
      <w:r w:rsidR="007B73F4">
        <w:t xml:space="preserve">very responsive to economic cycles, </w:t>
      </w:r>
      <w:r w:rsidR="00E91441">
        <w:t xml:space="preserve">typically </w:t>
      </w:r>
      <w:r w:rsidR="000F471F">
        <w:t>rising during period</w:t>
      </w:r>
      <w:r w:rsidR="00EB24BA">
        <w:t>s</w:t>
      </w:r>
      <w:r w:rsidR="000F471F">
        <w:t xml:space="preserve"> of recession (indicated </w:t>
      </w:r>
      <w:r w:rsidR="00E91441">
        <w:t xml:space="preserve">in the figure </w:t>
      </w:r>
      <w:r w:rsidR="000F471F">
        <w:t xml:space="preserve">by </w:t>
      </w:r>
      <w:r w:rsidR="00E91441">
        <w:t xml:space="preserve">vertical </w:t>
      </w:r>
      <w:r w:rsidR="000F471F">
        <w:t>light grey bars)</w:t>
      </w:r>
      <w:r w:rsidR="00E91441">
        <w:t xml:space="preserve"> and falling during periods of economic </w:t>
      </w:r>
      <w:commentRangeStart w:id="50"/>
      <w:r w:rsidR="00E91441">
        <w:t>booms</w:t>
      </w:r>
      <w:commentRangeEnd w:id="50"/>
      <w:r w:rsidR="006B32F2">
        <w:rPr>
          <w:rStyle w:val="CommentReference"/>
        </w:rPr>
        <w:commentReference w:id="50"/>
      </w:r>
      <w:r w:rsidR="00E91441">
        <w:t>.</w:t>
      </w:r>
    </w:p>
    <w:p w14:paraId="328D3325" w14:textId="28F9FD80" w:rsidR="00611973" w:rsidRDefault="00FF5FBE" w:rsidP="00D0049F">
      <w:r>
        <w:t xml:space="preserve">Beginning in </w:t>
      </w:r>
      <w:r w:rsidR="00B12253">
        <w:t>the early 1990s</w:t>
      </w:r>
      <w:r>
        <w:t xml:space="preserve">, however, </w:t>
      </w:r>
      <w:r w:rsidR="00FD4F27">
        <w:t xml:space="preserve">the SPM </w:t>
      </w:r>
      <w:r w:rsidR="007907C0">
        <w:t xml:space="preserve">child poverty rate </w:t>
      </w:r>
      <w:r w:rsidR="00FD4F27">
        <w:t xml:space="preserve">begins to follow </w:t>
      </w:r>
      <w:commentRangeStart w:id="51"/>
      <w:r w:rsidR="007907C0">
        <w:t>a very different pattern</w:t>
      </w:r>
      <w:commentRangeEnd w:id="51"/>
      <w:r w:rsidR="00017DE4">
        <w:rPr>
          <w:rStyle w:val="CommentReference"/>
        </w:rPr>
        <w:commentReference w:id="51"/>
      </w:r>
      <w:r w:rsidR="007907C0">
        <w:t xml:space="preserve"> than that of the OPM. The OPM child poverty rate continues to rise and fall with economic cycles</w:t>
      </w:r>
      <w:r w:rsidR="00083A0A">
        <w:t>, but overall remains stubbornly steady</w:t>
      </w:r>
      <w:r w:rsidR="00510803">
        <w:t xml:space="preserve"> across </w:t>
      </w:r>
      <w:r w:rsidR="005418BF">
        <w:t xml:space="preserve">longer periods of </w:t>
      </w:r>
      <w:r w:rsidR="00510803">
        <w:t>time</w:t>
      </w:r>
      <w:r w:rsidR="00B75263">
        <w:t>: i</w:t>
      </w:r>
      <w:r w:rsidR="00510803">
        <w:t xml:space="preserve">n 2020, the child poverty rate, as measured by the OPM, </w:t>
      </w:r>
      <w:r w:rsidR="001722BF">
        <w:t>was 16.1 percent</w:t>
      </w:r>
      <w:r w:rsidR="0086258D">
        <w:t xml:space="preserve"> – only a half a percentage point lower than when it was first measured in 1967. As noted above, the SPM child poverty rate followed a similar cyclical pattern up until the early 1990s. Be</w:t>
      </w:r>
      <w:r w:rsidR="007C748A">
        <w:t xml:space="preserve">ginning in 1993, however, </w:t>
      </w:r>
      <w:r w:rsidR="00220B80">
        <w:t xml:space="preserve">the SPM child poverty rate </w:t>
      </w:r>
      <w:commentRangeStart w:id="52"/>
      <w:r w:rsidR="00F361B9">
        <w:t xml:space="preserve">seems to </w:t>
      </w:r>
      <w:commentRangeEnd w:id="52"/>
      <w:r w:rsidR="00D40BC8">
        <w:rPr>
          <w:rStyle w:val="CommentReference"/>
        </w:rPr>
        <w:commentReference w:id="52"/>
      </w:r>
      <w:commentRangeStart w:id="53"/>
      <w:r w:rsidR="00F361B9">
        <w:t>decouple itself from the economic cycles and the OPM</w:t>
      </w:r>
      <w:commentRangeEnd w:id="53"/>
      <w:r w:rsidR="00D2257E">
        <w:rPr>
          <w:rStyle w:val="CommentReference"/>
        </w:rPr>
        <w:commentReference w:id="53"/>
      </w:r>
      <w:r w:rsidR="00F361B9">
        <w:t xml:space="preserve">. </w:t>
      </w:r>
      <w:r w:rsidR="00F361B9" w:rsidRPr="00526296">
        <w:rPr>
          <w:highlight w:val="yellow"/>
          <w:rPrChange w:id="54" w:author="Jody" w:date="2022-04-14T13:22:00Z">
            <w:rPr/>
          </w:rPrChange>
        </w:rPr>
        <w:t>Child poverty, as measure</w:t>
      </w:r>
      <w:ins w:id="55" w:author="Jody" w:date="2022-04-14T12:55:00Z">
        <w:r w:rsidR="004B7A40" w:rsidRPr="00526296">
          <w:rPr>
            <w:highlight w:val="yellow"/>
            <w:rPrChange w:id="56" w:author="Jody" w:date="2022-04-14T13:22:00Z">
              <w:rPr/>
            </w:rPrChange>
          </w:rPr>
          <w:t>d</w:t>
        </w:r>
      </w:ins>
      <w:del w:id="57" w:author="Jody" w:date="2022-04-14T12:54:00Z">
        <w:r w:rsidR="00F361B9" w:rsidRPr="00526296" w:rsidDel="004B7A40">
          <w:rPr>
            <w:highlight w:val="yellow"/>
            <w:rPrChange w:id="58" w:author="Jody" w:date="2022-04-14T13:22:00Z">
              <w:rPr/>
            </w:rPrChange>
          </w:rPr>
          <w:delText>s</w:delText>
        </w:r>
      </w:del>
      <w:r w:rsidR="00F361B9" w:rsidRPr="00526296">
        <w:rPr>
          <w:highlight w:val="yellow"/>
          <w:rPrChange w:id="59" w:author="Jody" w:date="2022-04-14T13:22:00Z">
            <w:rPr/>
          </w:rPrChange>
        </w:rPr>
        <w:t xml:space="preserve"> by the SPM, begins to</w:t>
      </w:r>
      <w:r w:rsidR="00220B80" w:rsidRPr="00526296">
        <w:rPr>
          <w:highlight w:val="yellow"/>
          <w:rPrChange w:id="60" w:author="Jody" w:date="2022-04-14T13:22:00Z">
            <w:rPr/>
          </w:rPrChange>
        </w:rPr>
        <w:t xml:space="preserve"> decline dramatically </w:t>
      </w:r>
      <w:r w:rsidR="007E4990" w:rsidRPr="00526296">
        <w:rPr>
          <w:highlight w:val="yellow"/>
          <w:rPrChange w:id="61" w:author="Jody" w:date="2022-04-14T13:22:00Z">
            <w:rPr/>
          </w:rPrChange>
        </w:rPr>
        <w:t xml:space="preserve">and continues along a fairly </w:t>
      </w:r>
      <w:r w:rsidR="008552FC" w:rsidRPr="00526296">
        <w:rPr>
          <w:highlight w:val="yellow"/>
          <w:rPrChange w:id="62" w:author="Jody" w:date="2022-04-14T13:22:00Z">
            <w:rPr/>
          </w:rPrChange>
        </w:rPr>
        <w:t>continuous</w:t>
      </w:r>
      <w:r w:rsidR="007E4990" w:rsidRPr="00526296">
        <w:rPr>
          <w:highlight w:val="yellow"/>
          <w:rPrChange w:id="63" w:author="Jody" w:date="2022-04-14T13:22:00Z">
            <w:rPr/>
          </w:rPrChange>
        </w:rPr>
        <w:t xml:space="preserve"> downward trajectory</w:t>
      </w:r>
      <w:r w:rsidR="00E4038E" w:rsidRPr="00526296">
        <w:rPr>
          <w:highlight w:val="yellow"/>
          <w:rPrChange w:id="64" w:author="Jody" w:date="2022-04-14T13:22:00Z">
            <w:rPr/>
          </w:rPrChange>
        </w:rPr>
        <w:t xml:space="preserve"> through 2020</w:t>
      </w:r>
      <w:r w:rsidR="007E4990">
        <w:t>.</w:t>
      </w:r>
      <w:r w:rsidR="008552FC">
        <w:t xml:space="preserve"> By </w:t>
      </w:r>
      <w:r w:rsidR="008552FC">
        <w:lastRenderedPageBreak/>
        <w:t xml:space="preserve">2020, the SPM child poverty rate was </w:t>
      </w:r>
      <w:r w:rsidR="00BC4A7D">
        <w:t xml:space="preserve">9.7 percent, down </w:t>
      </w:r>
      <w:r w:rsidR="0005566C">
        <w:t xml:space="preserve">from </w:t>
      </w:r>
      <w:r w:rsidR="00F53869">
        <w:t xml:space="preserve">27.9 percent in 1993, </w:t>
      </w:r>
      <w:r w:rsidR="00A31768" w:rsidRPr="00FB7801">
        <w:rPr>
          <w:highlight w:val="yellow"/>
          <w:rPrChange w:id="65" w:author="Jody" w:date="2022-04-14T13:23:00Z">
            <w:rPr/>
          </w:rPrChange>
        </w:rPr>
        <w:t>representing a</w:t>
      </w:r>
      <w:r w:rsidR="00CA6914" w:rsidRPr="00FB7801">
        <w:rPr>
          <w:highlight w:val="yellow"/>
          <w:rPrChange w:id="66" w:author="Jody" w:date="2022-04-14T13:23:00Z">
            <w:rPr/>
          </w:rPrChange>
        </w:rPr>
        <w:t xml:space="preserve"> 65 percent decline</w:t>
      </w:r>
      <w:r w:rsidR="00CA6914">
        <w:t>, or a</w:t>
      </w:r>
      <w:r w:rsidR="00A31768">
        <w:t xml:space="preserve"> decrease of </w:t>
      </w:r>
      <w:r w:rsidR="00D2741C">
        <w:t>18.2 percentage points.</w:t>
      </w:r>
      <w:r w:rsidR="00A007B8">
        <w:t xml:space="preserve"> </w:t>
      </w:r>
    </w:p>
    <w:p w14:paraId="498B6C73" w14:textId="478F42E4" w:rsidR="006D1186" w:rsidRDefault="00A73A0D" w:rsidP="00D0049F">
      <w:commentRangeStart w:id="67"/>
      <w:commentRangeStart w:id="68"/>
      <w:r>
        <w:t xml:space="preserve">This decoupling of the SPM child poverty rate from the </w:t>
      </w:r>
      <w:r w:rsidR="006A3520">
        <w:t xml:space="preserve">OPM child poverty rate and from </w:t>
      </w:r>
      <w:r w:rsidR="00A3564E">
        <w:t xml:space="preserve">economic cycles </w:t>
      </w:r>
      <w:commentRangeStart w:id="69"/>
      <w:r w:rsidR="00A3564E">
        <w:t xml:space="preserve">represents </w:t>
      </w:r>
      <w:commentRangeEnd w:id="69"/>
      <w:r w:rsidR="005E7354">
        <w:rPr>
          <w:rStyle w:val="CommentReference"/>
        </w:rPr>
        <w:commentReference w:id="69"/>
      </w:r>
      <w:r w:rsidR="00A3564E">
        <w:t xml:space="preserve">an important shift </w:t>
      </w:r>
      <w:r w:rsidR="00722EB8">
        <w:t>in the landscape of child poverty</w:t>
      </w:r>
      <w:r w:rsidR="000C39F8">
        <w:t xml:space="preserve">. </w:t>
      </w:r>
      <w:commentRangeEnd w:id="67"/>
      <w:r w:rsidR="00872E38">
        <w:rPr>
          <w:rStyle w:val="CommentReference"/>
        </w:rPr>
        <w:commentReference w:id="67"/>
      </w:r>
      <w:commentRangeEnd w:id="68"/>
      <w:r w:rsidR="004478F4">
        <w:rPr>
          <w:rStyle w:val="CommentReference"/>
        </w:rPr>
        <w:commentReference w:id="68"/>
      </w:r>
      <w:r w:rsidR="000C39F8">
        <w:t xml:space="preserve">One of the </w:t>
      </w:r>
      <w:r w:rsidR="00170A2C">
        <w:t>key</w:t>
      </w:r>
      <w:r w:rsidR="000C39F8">
        <w:t xml:space="preserve"> differences between the SPM and the OPM is the inclusion, in the SPM, of government tax and transfer programs in </w:t>
      </w:r>
      <w:r w:rsidR="004C7E4D">
        <w:t xml:space="preserve">its measure of a family’s economic resources. </w:t>
      </w:r>
      <w:r w:rsidR="00005E79">
        <w:t>The closing and</w:t>
      </w:r>
      <w:r w:rsidR="00ED48F0">
        <w:t>, ultimately,</w:t>
      </w:r>
      <w:r w:rsidR="00005E79">
        <w:t xml:space="preserve"> reversing of the gap between the SPM and the OPM</w:t>
      </w:r>
      <w:r w:rsidR="005B0D8F">
        <w:t xml:space="preserve"> </w:t>
      </w:r>
      <w:r w:rsidR="00683077">
        <w:t xml:space="preserve">thus suggest that, </w:t>
      </w:r>
      <w:commentRangeStart w:id="71"/>
      <w:r w:rsidR="005B0D8F" w:rsidRPr="00103980">
        <w:rPr>
          <w:highlight w:val="yellow"/>
          <w:rPrChange w:id="72" w:author="Jody" w:date="2022-04-14T13:01:00Z">
            <w:rPr/>
          </w:rPrChange>
        </w:rPr>
        <w:t>beginning in the early 1990s</w:t>
      </w:r>
      <w:r w:rsidR="00683077" w:rsidRPr="00103980">
        <w:rPr>
          <w:highlight w:val="yellow"/>
          <w:rPrChange w:id="73" w:author="Jody" w:date="2022-04-14T13:01:00Z">
            <w:rPr/>
          </w:rPrChange>
        </w:rPr>
        <w:t xml:space="preserve">, </w:t>
      </w:r>
      <w:commentRangeStart w:id="74"/>
      <w:commentRangeStart w:id="75"/>
      <w:r w:rsidR="00E4770F" w:rsidRPr="00103980">
        <w:rPr>
          <w:highlight w:val="yellow"/>
          <w:rPrChange w:id="76" w:author="Jody" w:date="2022-04-14T13:01:00Z">
            <w:rPr/>
          </w:rPrChange>
        </w:rPr>
        <w:t>safety net</w:t>
      </w:r>
      <w:r w:rsidR="003E40D6" w:rsidRPr="00103980">
        <w:rPr>
          <w:highlight w:val="yellow"/>
          <w:rPrChange w:id="77" w:author="Jody" w:date="2022-04-14T13:01:00Z">
            <w:rPr/>
          </w:rPrChange>
        </w:rPr>
        <w:t xml:space="preserve"> </w:t>
      </w:r>
      <w:r w:rsidR="00683077" w:rsidRPr="00103980">
        <w:rPr>
          <w:highlight w:val="yellow"/>
          <w:rPrChange w:id="78" w:author="Jody" w:date="2022-04-14T13:01:00Z">
            <w:rPr/>
          </w:rPrChange>
        </w:rPr>
        <w:t xml:space="preserve">programs became increasingly more effective at ensuring that families with children </w:t>
      </w:r>
      <w:r w:rsidR="00C24949" w:rsidRPr="00103980">
        <w:rPr>
          <w:highlight w:val="yellow"/>
          <w:rPrChange w:id="79" w:author="Jody" w:date="2022-04-14T13:01:00Z">
            <w:rPr/>
          </w:rPrChange>
        </w:rPr>
        <w:t>had sufficient resources to meet their basic needs</w:t>
      </w:r>
      <w:commentRangeEnd w:id="74"/>
      <w:r w:rsidR="004857FF" w:rsidRPr="00103980">
        <w:rPr>
          <w:rStyle w:val="CommentReference"/>
          <w:highlight w:val="yellow"/>
          <w:rPrChange w:id="80" w:author="Jody" w:date="2022-04-14T13:01:00Z">
            <w:rPr>
              <w:rStyle w:val="CommentReference"/>
            </w:rPr>
          </w:rPrChange>
        </w:rPr>
        <w:commentReference w:id="74"/>
      </w:r>
      <w:commentRangeEnd w:id="75"/>
      <w:r w:rsidR="00D2257E">
        <w:rPr>
          <w:rStyle w:val="CommentReference"/>
        </w:rPr>
        <w:commentReference w:id="75"/>
      </w:r>
      <w:r w:rsidR="00057981" w:rsidRPr="00103980">
        <w:rPr>
          <w:highlight w:val="yellow"/>
          <w:rPrChange w:id="81" w:author="Jody" w:date="2022-04-14T13:01:00Z">
            <w:rPr/>
          </w:rPrChange>
        </w:rPr>
        <w:t>.</w:t>
      </w:r>
      <w:r w:rsidR="00057981">
        <w:t xml:space="preserve"> In addition, </w:t>
      </w:r>
      <w:r w:rsidR="000E6796" w:rsidRPr="00FB7384">
        <w:t xml:space="preserve">the </w:t>
      </w:r>
      <w:r w:rsidR="005E5C91" w:rsidRPr="00FB7384">
        <w:t xml:space="preserve">decoupling of the </w:t>
      </w:r>
      <w:r w:rsidR="000E6796" w:rsidRPr="00FB7384">
        <w:t xml:space="preserve">SPM </w:t>
      </w:r>
      <w:r w:rsidR="005E5C91" w:rsidRPr="005113B1">
        <w:t xml:space="preserve">from economic cycles </w:t>
      </w:r>
      <w:r w:rsidR="00D6344C" w:rsidRPr="00FE2938">
        <w:t>suggest</w:t>
      </w:r>
      <w:r w:rsidR="00CA6635" w:rsidRPr="00E3563D">
        <w:t>s</w:t>
      </w:r>
      <w:r w:rsidR="00D6344C" w:rsidRPr="002152EA">
        <w:t xml:space="preserve"> that safety net programs</w:t>
      </w:r>
      <w:r w:rsidR="008832FA" w:rsidRPr="002152EA">
        <w:t xml:space="preserve"> </w:t>
      </w:r>
      <w:r w:rsidR="00D6344C" w:rsidRPr="00C16F21">
        <w:t xml:space="preserve">play a role in </w:t>
      </w:r>
      <w:r w:rsidR="003F7581" w:rsidRPr="00FE20E5">
        <w:rPr>
          <w:highlight w:val="yellow"/>
          <w:rPrChange w:id="82" w:author="Jody" w:date="2022-04-14T13:24:00Z">
            <w:rPr/>
          </w:rPrChange>
        </w:rPr>
        <w:t xml:space="preserve">protecting families with children from sliding into poverty during </w:t>
      </w:r>
      <w:r w:rsidR="00054F39" w:rsidRPr="00FE20E5">
        <w:rPr>
          <w:highlight w:val="yellow"/>
          <w:rPrChange w:id="83" w:author="Jody" w:date="2022-04-14T13:24:00Z">
            <w:rPr/>
          </w:rPrChange>
        </w:rPr>
        <w:t>economic downturns</w:t>
      </w:r>
      <w:r w:rsidR="00054F39" w:rsidRPr="00C16F21">
        <w:t>.</w:t>
      </w:r>
      <w:commentRangeEnd w:id="71"/>
      <w:r w:rsidR="00C16F21">
        <w:rPr>
          <w:rStyle w:val="CommentReference"/>
        </w:rPr>
        <w:commentReference w:id="71"/>
      </w:r>
    </w:p>
    <w:p w14:paraId="476479DE" w14:textId="06C45652" w:rsidR="00DC39A0" w:rsidRDefault="007C16AA">
      <w:commentRangeStart w:id="84"/>
      <w:r>
        <w:t xml:space="preserve">The </w:t>
      </w:r>
      <w:commentRangeEnd w:id="84"/>
      <w:r w:rsidR="0015387C">
        <w:rPr>
          <w:rStyle w:val="CommentReference"/>
        </w:rPr>
        <w:commentReference w:id="84"/>
      </w:r>
      <w:commentRangeStart w:id="85"/>
      <w:r>
        <w:t xml:space="preserve">present </w:t>
      </w:r>
      <w:commentRangeEnd w:id="85"/>
      <w:r w:rsidR="001765EE">
        <w:rPr>
          <w:rStyle w:val="CommentReference"/>
        </w:rPr>
        <w:commentReference w:id="85"/>
      </w:r>
      <w:r>
        <w:t>analyses explore</w:t>
      </w:r>
      <w:r w:rsidR="009F3A39">
        <w:t xml:space="preserve"> </w:t>
      </w:r>
      <w:commentRangeStart w:id="86"/>
      <w:commentRangeStart w:id="87"/>
      <w:r w:rsidR="009F3A39">
        <w:t xml:space="preserve">each of these hypotheses </w:t>
      </w:r>
      <w:commentRangeEnd w:id="86"/>
      <w:r w:rsidR="005113B1">
        <w:rPr>
          <w:rStyle w:val="CommentReference"/>
        </w:rPr>
        <w:commentReference w:id="86"/>
      </w:r>
      <w:commentRangeEnd w:id="87"/>
      <w:r w:rsidR="001346DD">
        <w:rPr>
          <w:rStyle w:val="CommentReference"/>
        </w:rPr>
        <w:commentReference w:id="87"/>
      </w:r>
      <w:r w:rsidR="009F3A39">
        <w:t>in turn</w:t>
      </w:r>
      <w:r w:rsidR="00726756">
        <w:t>, focusing</w:t>
      </w:r>
      <w:del w:id="88" w:author="Jody" w:date="2022-04-14T13:28:00Z">
        <w:r w:rsidR="00726756" w:rsidDel="00A06935">
          <w:delText xml:space="preserve"> in</w:delText>
        </w:r>
      </w:del>
      <w:r w:rsidR="00726756">
        <w:t xml:space="preserve"> on th</w:t>
      </w:r>
      <w:r w:rsidR="005D74B3">
        <w:t>e period of substantial decline in SPM child poverty from 1993-2020, with comparison</w:t>
      </w:r>
      <w:r w:rsidR="0084074A">
        <w:t>s to the pre-</w:t>
      </w:r>
      <w:commentRangeStart w:id="89"/>
      <w:r w:rsidR="0084074A">
        <w:t>welfare</w:t>
      </w:r>
      <w:commentRangeEnd w:id="89"/>
      <w:r w:rsidR="005113B1">
        <w:rPr>
          <w:rStyle w:val="CommentReference"/>
        </w:rPr>
        <w:commentReference w:id="89"/>
      </w:r>
      <w:r w:rsidR="0084074A">
        <w:t>-reform period from 1980-1992 that preceded it</w:t>
      </w:r>
      <w:r w:rsidR="009F3A39">
        <w:t>. First</w:t>
      </w:r>
      <w:r w:rsidR="00B5334F">
        <w:t xml:space="preserve">, however, </w:t>
      </w:r>
      <w:r w:rsidR="003850B5">
        <w:t>look across the last half century to</w:t>
      </w:r>
      <w:r w:rsidR="00B5334F">
        <w:t xml:space="preserve"> </w:t>
      </w:r>
      <w:r w:rsidR="00D91AD0">
        <w:t>provide a</w:t>
      </w:r>
      <w:r w:rsidR="0002077A">
        <w:t xml:space="preserve"> historical</w:t>
      </w:r>
      <w:r w:rsidR="00D91AD0">
        <w:t xml:space="preserve"> overview of the </w:t>
      </w:r>
      <w:hyperlink r:id="rId19" w:history="1">
        <w:r w:rsidR="00D91AD0" w:rsidRPr="00D25242">
          <w:rPr>
            <w:rStyle w:val="Hyperlink"/>
          </w:rPr>
          <w:t>three broad sets of factors</w:t>
        </w:r>
      </w:hyperlink>
      <w:r w:rsidR="00D91AD0">
        <w:t xml:space="preserve"> that </w:t>
      </w:r>
      <w:r w:rsidR="007B4E57">
        <w:t>shape</w:t>
      </w:r>
      <w:r w:rsidR="00D91AD0">
        <w:t xml:space="preserve"> the </w:t>
      </w:r>
      <w:r w:rsidR="007B4E57">
        <w:t>landscape</w:t>
      </w:r>
      <w:r w:rsidR="00D91AD0">
        <w:t xml:space="preserve"> of child poverty in the U.S.: economic and labor market conditions, demographic shifts, and changes in government policies.</w:t>
      </w:r>
      <w:r w:rsidR="007B4E57">
        <w:t xml:space="preserve"> We describe each </w:t>
      </w:r>
      <w:r w:rsidR="004F0E57">
        <w:t>set of factor</w:t>
      </w:r>
      <w:r w:rsidR="00CE1FC8">
        <w:t>s</w:t>
      </w:r>
      <w:r w:rsidR="004F0E57">
        <w:t>, in turn, below</w:t>
      </w:r>
      <w:r w:rsidR="00CE1FC8">
        <w:t xml:space="preserve">, </w:t>
      </w:r>
      <w:r w:rsidR="006B031C">
        <w:t>with an eye to</w:t>
      </w:r>
      <w:r w:rsidR="00CA3A33">
        <w:t xml:space="preserve"> their influence on </w:t>
      </w:r>
      <w:r w:rsidR="00801A2E">
        <w:t>the incidence of child poverty in the U.S</w:t>
      </w:r>
      <w:r w:rsidR="00DC39A0">
        <w:t>.</w:t>
      </w:r>
    </w:p>
    <w:p w14:paraId="74DCB079" w14:textId="4AEF21FE" w:rsidR="003A6AEB" w:rsidRPr="00CD61BF" w:rsidRDefault="000774DD">
      <w:pPr>
        <w:rPr>
          <w:b/>
          <w:bCs/>
        </w:rPr>
      </w:pPr>
      <w:commentRangeStart w:id="90"/>
      <w:commentRangeStart w:id="91"/>
      <w:r>
        <w:rPr>
          <w:b/>
          <w:bCs/>
        </w:rPr>
        <w:t>Economic</w:t>
      </w:r>
      <w:commentRangeEnd w:id="90"/>
      <w:r w:rsidR="00F1166C">
        <w:rPr>
          <w:rStyle w:val="CommentReference"/>
        </w:rPr>
        <w:commentReference w:id="90"/>
      </w:r>
      <w:commentRangeEnd w:id="91"/>
      <w:r w:rsidR="00FC6577">
        <w:rPr>
          <w:rStyle w:val="CommentReference"/>
        </w:rPr>
        <w:commentReference w:id="91"/>
      </w:r>
      <w:r w:rsidR="00744DAB">
        <w:rPr>
          <w:b/>
          <w:bCs/>
        </w:rPr>
        <w:t xml:space="preserve"> </w:t>
      </w:r>
      <w:r w:rsidR="00645AC0">
        <w:rPr>
          <w:b/>
          <w:bCs/>
        </w:rPr>
        <w:t>Factors that Influence the Child Poverty Landscape</w:t>
      </w:r>
    </w:p>
    <w:p w14:paraId="47559D21" w14:textId="3B0CC904" w:rsidR="00372338" w:rsidRDefault="006328C2">
      <w:commentRangeStart w:id="92"/>
      <w:r>
        <w:t>Economic and labor market</w:t>
      </w:r>
      <w:r w:rsidR="006473B6">
        <w:t xml:space="preserve"> conditions</w:t>
      </w:r>
      <w:r w:rsidR="00773854">
        <w:t xml:space="preserve"> </w:t>
      </w:r>
      <w:r w:rsidR="00486B6B">
        <w:t xml:space="preserve">that </w:t>
      </w:r>
      <w:commentRangeStart w:id="93"/>
      <w:r w:rsidR="00486B6B">
        <w:t xml:space="preserve">have the potential to </w:t>
      </w:r>
      <w:commentRangeEnd w:id="93"/>
      <w:r w:rsidR="00D826D0">
        <w:rPr>
          <w:rStyle w:val="CommentReference"/>
        </w:rPr>
        <w:commentReference w:id="93"/>
      </w:r>
      <w:r w:rsidR="00486B6B">
        <w:t>influence th</w:t>
      </w:r>
      <w:r w:rsidR="003900B1">
        <w:t xml:space="preserve">e rate of child poverty in the U.S. </w:t>
      </w:r>
      <w:r w:rsidR="00773854">
        <w:t xml:space="preserve">include </w:t>
      </w:r>
      <w:r w:rsidR="00A478BF">
        <w:t>overall macroeconomic grow</w:t>
      </w:r>
      <w:r w:rsidR="001C20BC">
        <w:t>th</w:t>
      </w:r>
      <w:r w:rsidR="00A478BF">
        <w:t xml:space="preserve">, </w:t>
      </w:r>
      <w:r w:rsidR="00773854">
        <w:t xml:space="preserve">cyclical forces such as </w:t>
      </w:r>
      <w:r w:rsidR="00CE74AD">
        <w:t>economic booms or recessions</w:t>
      </w:r>
      <w:r w:rsidR="007C46BE">
        <w:t xml:space="preserve">, </w:t>
      </w:r>
      <w:r w:rsidR="0087582C">
        <w:t xml:space="preserve">labor </w:t>
      </w:r>
      <w:r w:rsidR="00AA5994">
        <w:t>force</w:t>
      </w:r>
      <w:r w:rsidR="0087582C">
        <w:t xml:space="preserve"> participation, </w:t>
      </w:r>
      <w:commentRangeStart w:id="94"/>
      <w:r w:rsidR="0087582C">
        <w:t xml:space="preserve">changes in </w:t>
      </w:r>
      <w:r w:rsidR="00C90FBB">
        <w:t xml:space="preserve">the </w:t>
      </w:r>
      <w:r w:rsidR="001E10F6">
        <w:t>level</w:t>
      </w:r>
      <w:r w:rsidR="00C90FBB">
        <w:t xml:space="preserve"> of </w:t>
      </w:r>
      <w:r w:rsidR="0087582C">
        <w:t>wages earned for every hour worked</w:t>
      </w:r>
      <w:commentRangeEnd w:id="94"/>
      <w:r w:rsidR="00C954B6">
        <w:rPr>
          <w:rStyle w:val="CommentReference"/>
        </w:rPr>
        <w:commentReference w:id="94"/>
      </w:r>
      <w:r w:rsidR="009A0AA9">
        <w:t xml:space="preserve">, as well as the extent to which </w:t>
      </w:r>
      <w:commentRangeStart w:id="95"/>
      <w:r w:rsidR="009A0AA9">
        <w:t xml:space="preserve">wages </w:t>
      </w:r>
      <w:r w:rsidR="00E20DA4">
        <w:t>grow faster for</w:t>
      </w:r>
      <w:r w:rsidR="005A260C">
        <w:t xml:space="preserve"> the highest tenth percentile of earners compared to the lowest </w:t>
      </w:r>
      <w:r w:rsidR="00DD6628">
        <w:t>tenth percentile of earners</w:t>
      </w:r>
      <w:commentRangeEnd w:id="95"/>
      <w:r w:rsidR="00152A67">
        <w:rPr>
          <w:rStyle w:val="CommentReference"/>
        </w:rPr>
        <w:commentReference w:id="95"/>
      </w:r>
      <w:commentRangeEnd w:id="92"/>
      <w:r w:rsidR="00CE4222">
        <w:rPr>
          <w:rStyle w:val="CommentReference"/>
        </w:rPr>
        <w:commentReference w:id="92"/>
      </w:r>
      <w:r w:rsidR="00DD6628">
        <w:t xml:space="preserve">. </w:t>
      </w:r>
      <w:r w:rsidR="001C0B00">
        <w:t xml:space="preserve">Increases in </w:t>
      </w:r>
      <w:hyperlink r:id="rId20" w:history="1">
        <w:r w:rsidR="00602AC8" w:rsidRPr="001C0EF4">
          <w:rPr>
            <w:rStyle w:val="Hyperlink"/>
          </w:rPr>
          <w:t>macroeconomic growth</w:t>
        </w:r>
      </w:hyperlink>
      <w:r w:rsidR="00602AC8">
        <w:t xml:space="preserve">, </w:t>
      </w:r>
      <w:r w:rsidR="00F81D8B">
        <w:t xml:space="preserve">higher rates of </w:t>
      </w:r>
      <w:hyperlink r:id="rId21" w:history="1">
        <w:r w:rsidR="00F81D8B" w:rsidRPr="00803C41">
          <w:rPr>
            <w:rStyle w:val="Hyperlink"/>
          </w:rPr>
          <w:t>labor force participation</w:t>
        </w:r>
      </w:hyperlink>
      <w:r w:rsidR="001A3D77">
        <w:t xml:space="preserve"> (particularly among women)</w:t>
      </w:r>
      <w:r w:rsidR="00F81D8B">
        <w:t xml:space="preserve">, and </w:t>
      </w:r>
      <w:hyperlink r:id="rId22" w:history="1">
        <w:r w:rsidR="00920800" w:rsidRPr="003D43C5">
          <w:rPr>
            <w:rStyle w:val="Hyperlink"/>
          </w:rPr>
          <w:t>higher wages</w:t>
        </w:r>
      </w:hyperlink>
      <w:r w:rsidR="00920800">
        <w:t xml:space="preserve"> </w:t>
      </w:r>
      <w:r w:rsidR="001C0EF4">
        <w:t>have historically translated</w:t>
      </w:r>
      <w:r w:rsidR="00920800">
        <w:t xml:space="preserve"> into </w:t>
      </w:r>
      <w:r w:rsidR="00E62738">
        <w:t xml:space="preserve">higher household </w:t>
      </w:r>
      <w:commentRangeStart w:id="96"/>
      <w:r w:rsidR="00E62738">
        <w:t>incomes</w:t>
      </w:r>
      <w:commentRangeEnd w:id="96"/>
      <w:r w:rsidR="00DE144D">
        <w:rPr>
          <w:rStyle w:val="CommentReference"/>
        </w:rPr>
        <w:commentReference w:id="96"/>
      </w:r>
      <w:r w:rsidR="00A62B70">
        <w:t xml:space="preserve">. </w:t>
      </w:r>
      <w:r w:rsidR="00F5449D">
        <w:t>By contrast, h</w:t>
      </w:r>
      <w:r w:rsidR="0003549A">
        <w:t xml:space="preserve">igher rates of </w:t>
      </w:r>
      <w:hyperlink r:id="rId23" w:history="1">
        <w:r w:rsidR="0003549A" w:rsidRPr="00420A49">
          <w:rPr>
            <w:rStyle w:val="Hyperlink"/>
          </w:rPr>
          <w:t>unemployment</w:t>
        </w:r>
      </w:hyperlink>
      <w:r w:rsidR="0003549A">
        <w:t xml:space="preserve"> and greater </w:t>
      </w:r>
      <w:hyperlink r:id="rId24" w:history="1">
        <w:r w:rsidR="0003549A" w:rsidRPr="00987D34">
          <w:rPr>
            <w:rStyle w:val="Hyperlink"/>
          </w:rPr>
          <w:t>economic inequality</w:t>
        </w:r>
      </w:hyperlink>
      <w:r w:rsidR="002073E2">
        <w:t xml:space="preserve"> (wage disparities between higher and lower earners)</w:t>
      </w:r>
      <w:r w:rsidR="0003549A">
        <w:t xml:space="preserve"> </w:t>
      </w:r>
      <w:commentRangeStart w:id="97"/>
      <w:r w:rsidR="005945B0">
        <w:t xml:space="preserve">would be expected to </w:t>
      </w:r>
      <w:commentRangeEnd w:id="97"/>
      <w:r w:rsidR="00CF3B62">
        <w:rPr>
          <w:rStyle w:val="CommentReference"/>
        </w:rPr>
        <w:commentReference w:id="97"/>
      </w:r>
      <w:r w:rsidR="005945B0">
        <w:t xml:space="preserve">lead to lower </w:t>
      </w:r>
      <w:r w:rsidR="001B6629">
        <w:t>household incomes</w:t>
      </w:r>
      <w:r w:rsidR="00725457">
        <w:t>. These latter two factors are expected to be</w:t>
      </w:r>
      <w:r w:rsidR="001B6629">
        <w:t xml:space="preserve"> </w:t>
      </w:r>
      <w:r w:rsidR="005E7BF2">
        <w:t>particularly</w:t>
      </w:r>
      <w:ins w:id="98" w:author="Jody" w:date="2022-04-14T13:33:00Z">
        <w:r w:rsidR="005E1C2E">
          <w:t xml:space="preserve"> </w:t>
        </w:r>
        <w:commentRangeStart w:id="99"/>
        <w:r w:rsidR="005E1C2E">
          <w:t>[missing word?</w:t>
        </w:r>
      </w:ins>
      <w:ins w:id="100" w:author="Jody" w:date="2022-04-14T13:34:00Z">
        <w:r w:rsidR="005E1C2E">
          <w:t xml:space="preserve">] </w:t>
        </w:r>
        <w:commentRangeEnd w:id="99"/>
        <w:r w:rsidR="005E1C2E">
          <w:rPr>
            <w:rStyle w:val="CommentReference"/>
          </w:rPr>
          <w:commentReference w:id="99"/>
        </w:r>
      </w:ins>
      <w:del w:id="101" w:author="Jody" w:date="2022-04-14T13:33:00Z">
        <w:r w:rsidR="005E7BF2" w:rsidDel="005E1C2E">
          <w:delText xml:space="preserve"> </w:delText>
        </w:r>
      </w:del>
      <w:r w:rsidR="005E7BF2">
        <w:t xml:space="preserve">for </w:t>
      </w:r>
      <w:r w:rsidR="005F7273">
        <w:t>low</w:t>
      </w:r>
      <w:r w:rsidR="00BC4018">
        <w:t>-wage</w:t>
      </w:r>
      <w:r w:rsidR="0056518A">
        <w:t xml:space="preserve"> </w:t>
      </w:r>
      <w:r w:rsidR="00F65A30">
        <w:t>earners</w:t>
      </w:r>
      <w:r w:rsidR="00BC4018">
        <w:t xml:space="preserve">, who are already economically vulnerable and </w:t>
      </w:r>
      <w:hyperlink r:id="rId25" w:history="1">
        <w:r w:rsidR="00012F63" w:rsidRPr="00C84C35">
          <w:rPr>
            <w:rStyle w:val="Hyperlink"/>
          </w:rPr>
          <w:t>disproportionally impacted by economic downturns</w:t>
        </w:r>
      </w:hyperlink>
      <w:r w:rsidR="0056518A">
        <w:t xml:space="preserve">. </w:t>
      </w:r>
    </w:p>
    <w:p w14:paraId="2E535E37" w14:textId="77777777" w:rsidR="00E93442" w:rsidRDefault="00372338">
      <w:r>
        <w:t xml:space="preserve">In </w:t>
      </w:r>
      <w:r w:rsidRPr="00372338">
        <w:rPr>
          <w:highlight w:val="yellow"/>
        </w:rPr>
        <w:t>Figure X</w:t>
      </w:r>
      <w:r>
        <w:t xml:space="preserve"> below, </w:t>
      </w:r>
      <w:r w:rsidR="00841F8D">
        <w:t xml:space="preserve">we overlay </w:t>
      </w:r>
      <w:r w:rsidR="002A2BB3">
        <w:t xml:space="preserve">the historical trends in </w:t>
      </w:r>
      <w:r w:rsidR="00841F8D">
        <w:t>OPM and SPM child poverty rates</w:t>
      </w:r>
      <w:r w:rsidR="00990422">
        <w:t xml:space="preserve"> (</w:t>
      </w:r>
      <w:commentRangeStart w:id="102"/>
      <w:r w:rsidR="00EB46A9">
        <w:t xml:space="preserve">now </w:t>
      </w:r>
      <w:commentRangeEnd w:id="102"/>
      <w:r w:rsidR="000B3415">
        <w:rPr>
          <w:rStyle w:val="CommentReference"/>
        </w:rPr>
        <w:commentReference w:id="102"/>
      </w:r>
      <w:r w:rsidR="00EB46A9">
        <w:t xml:space="preserve">represented by </w:t>
      </w:r>
      <w:r w:rsidR="00990422">
        <w:t xml:space="preserve">dashed red and blue lines, respectively) with </w:t>
      </w:r>
      <w:r w:rsidR="002A2BB3">
        <w:t xml:space="preserve">trends </w:t>
      </w:r>
      <w:commentRangeStart w:id="103"/>
      <w:r w:rsidR="00C07E7D">
        <w:t xml:space="preserve">across this same time period </w:t>
      </w:r>
      <w:commentRangeEnd w:id="103"/>
      <w:r w:rsidR="00D87146">
        <w:rPr>
          <w:rStyle w:val="CommentReference"/>
        </w:rPr>
        <w:commentReference w:id="103"/>
      </w:r>
      <w:r w:rsidR="002A2BB3">
        <w:t xml:space="preserve">in </w:t>
      </w:r>
      <w:r w:rsidR="00C07E7D">
        <w:t>unemployment rates</w:t>
      </w:r>
      <w:r w:rsidR="005D18C9">
        <w:t xml:space="preserve"> (solid purple line)</w:t>
      </w:r>
      <w:r w:rsidR="00C07E7D">
        <w:t xml:space="preserve">, </w:t>
      </w:r>
      <w:r w:rsidR="002A2BB3">
        <w:t xml:space="preserve">real </w:t>
      </w:r>
      <w:r w:rsidR="001110D7">
        <w:t>gross domestic product (</w:t>
      </w:r>
      <w:r w:rsidR="002A2BB3">
        <w:t>GDP</w:t>
      </w:r>
      <w:r w:rsidR="001110D7">
        <w:t>)</w:t>
      </w:r>
      <w:r w:rsidR="002A2BB3">
        <w:t xml:space="preserve"> per capita</w:t>
      </w:r>
      <w:r w:rsidR="005D18C9">
        <w:t xml:space="preserve"> (solid gray line)</w:t>
      </w:r>
      <w:r w:rsidR="00C07E7D">
        <w:t xml:space="preserve">, </w:t>
      </w:r>
      <w:r w:rsidR="005D18C9">
        <w:t xml:space="preserve">and </w:t>
      </w:r>
      <w:r w:rsidR="00C07E7D">
        <w:t>real median household income</w:t>
      </w:r>
      <w:r w:rsidR="005D18C9">
        <w:t xml:space="preserve"> (solid green line)</w:t>
      </w:r>
      <w:r w:rsidR="00C07E7D">
        <w:t>.</w:t>
      </w:r>
      <w:r w:rsidR="00541D75">
        <w:t xml:space="preserve"> </w:t>
      </w:r>
      <w:commentRangeStart w:id="104"/>
      <w:r w:rsidR="00541D75">
        <w:t xml:space="preserve">Real GDP per capita and real median household income are both represented in thousands of 2020 dollars. </w:t>
      </w:r>
      <w:commentRangeEnd w:id="104"/>
      <w:r w:rsidR="00BF36DF">
        <w:rPr>
          <w:rStyle w:val="CommentReference"/>
        </w:rPr>
        <w:commentReference w:id="104"/>
      </w:r>
    </w:p>
    <w:p w14:paraId="182457BE" w14:textId="6D8D3D58" w:rsidR="004521FF" w:rsidRDefault="00147857">
      <w:r>
        <w:t>The figure shows that</w:t>
      </w:r>
      <w:r w:rsidR="00FC2A76">
        <w:t xml:space="preserve"> </w:t>
      </w:r>
      <w:hyperlink r:id="rId26" w:history="1">
        <w:r w:rsidR="00FC2A76" w:rsidRPr="00570F81">
          <w:rPr>
            <w:rStyle w:val="Hyperlink"/>
          </w:rPr>
          <w:t>real GDP</w:t>
        </w:r>
      </w:hyperlink>
      <w:r w:rsidR="00FC2A76">
        <w:t xml:space="preserve"> per capita </w:t>
      </w:r>
      <w:r w:rsidR="00C62F6F">
        <w:t>more than doubled</w:t>
      </w:r>
      <w:r w:rsidR="00E93442">
        <w:t xml:space="preserve"> over the last half century</w:t>
      </w:r>
      <w:r w:rsidR="00C62F6F">
        <w:t xml:space="preserve">, </w:t>
      </w:r>
      <w:r w:rsidR="009B254C">
        <w:t>gr</w:t>
      </w:r>
      <w:r w:rsidR="00C62F6F">
        <w:t>owing</w:t>
      </w:r>
      <w:r w:rsidR="008E2E4C">
        <w:t xml:space="preserve"> </w:t>
      </w:r>
      <w:r w:rsidR="00400A4E">
        <w:t xml:space="preserve">from </w:t>
      </w:r>
      <w:r w:rsidR="0055073D">
        <w:t>$</w:t>
      </w:r>
      <w:r w:rsidR="00400A4E">
        <w:t>25,800</w:t>
      </w:r>
      <w:r w:rsidR="0055073D">
        <w:t xml:space="preserve"> in 1</w:t>
      </w:r>
      <w:r w:rsidR="00EB3D9E">
        <w:t>9</w:t>
      </w:r>
      <w:r w:rsidR="0055073D">
        <w:t xml:space="preserve">67 to </w:t>
      </w:r>
      <w:r w:rsidR="00EB3D9E">
        <w:t>$64,400 in 2020</w:t>
      </w:r>
      <w:r w:rsidR="00F40027">
        <w:t>, a 150 percent increase</w:t>
      </w:r>
      <w:r w:rsidR="00EB3D9E">
        <w:t xml:space="preserve">. </w:t>
      </w:r>
      <w:r w:rsidR="00284079" w:rsidRPr="005D40D6">
        <w:t>However</w:t>
      </w:r>
      <w:r w:rsidR="0010105B" w:rsidRPr="005D40D6">
        <w:t xml:space="preserve">, </w:t>
      </w:r>
      <w:r w:rsidR="0010105B" w:rsidRPr="00AF1F15">
        <w:t>th</w:t>
      </w:r>
      <w:r w:rsidR="00C72129" w:rsidRPr="00AF1F15">
        <w:t xml:space="preserve">e strong </w:t>
      </w:r>
      <w:ins w:id="105" w:author="Renee Ryberg" w:date="2022-04-13T14:51:00Z">
        <w:r w:rsidR="00063F1A" w:rsidRPr="00AF1F15">
          <w:t xml:space="preserve">and fairly steady </w:t>
        </w:r>
      </w:ins>
      <w:r w:rsidR="00C72129" w:rsidRPr="00AF1F15">
        <w:t>economic growth</w:t>
      </w:r>
      <w:del w:id="106" w:author="Renee Ryberg" w:date="2022-04-13T14:51:00Z">
        <w:r w:rsidR="00D15168" w:rsidRPr="00AF1F15" w:rsidDel="00063F1A">
          <w:delText xml:space="preserve">, </w:delText>
        </w:r>
        <w:r w:rsidR="00C72129" w:rsidRPr="00AF1F15" w:rsidDel="00063F1A">
          <w:delText xml:space="preserve"> </w:delText>
        </w:r>
        <w:r w:rsidR="00D15168" w:rsidRPr="00AF1F15" w:rsidDel="00063F1A">
          <w:delText>which was fairly steady throughout</w:delText>
        </w:r>
        <w:r w:rsidR="00C72129" w:rsidRPr="00AF1F15" w:rsidDel="00063F1A">
          <w:delText xml:space="preserve"> this time period</w:delText>
        </w:r>
        <w:r w:rsidR="00D15168" w:rsidRPr="00AF1F15" w:rsidDel="00063F1A">
          <w:delText>,</w:delText>
        </w:r>
      </w:del>
      <w:ins w:id="107" w:author="Renee Ryberg" w:date="2022-04-13T14:51:00Z">
        <w:r w:rsidR="00063F1A" w:rsidRPr="00AF1F15">
          <w:t xml:space="preserve"> </w:t>
        </w:r>
      </w:ins>
      <w:del w:id="108" w:author="Renee Ryberg" w:date="2022-04-13T14:51:00Z">
        <w:r w:rsidR="00356C86" w:rsidRPr="00AF1F15" w:rsidDel="00063F1A">
          <w:delText xml:space="preserve"> </w:delText>
        </w:r>
      </w:del>
      <w:r w:rsidR="00ED56C8" w:rsidRPr="00AF1F15">
        <w:t>did</w:t>
      </w:r>
      <w:r w:rsidR="00356C86" w:rsidRPr="00AF1F15">
        <w:t xml:space="preserve"> not necessarily translate into lower rates of </w:t>
      </w:r>
      <w:r w:rsidR="004D3231" w:rsidRPr="00AF1F15">
        <w:t>OPM child</w:t>
      </w:r>
      <w:r w:rsidR="00356C86" w:rsidRPr="00AF1F15">
        <w:t xml:space="preserve"> poverty</w:t>
      </w:r>
      <w:commentRangeStart w:id="109"/>
      <w:r w:rsidR="004D3231" w:rsidRPr="00AF1F15">
        <w:t>,</w:t>
      </w:r>
      <w:r w:rsidR="004D3231">
        <w:t xml:space="preserve"> </w:t>
      </w:r>
      <w:r w:rsidR="000C018D">
        <w:t>which is based primarily on family income</w:t>
      </w:r>
      <w:r w:rsidR="0074499B">
        <w:t xml:space="preserve"> and, as we noted above, remained relatively stable </w:t>
      </w:r>
      <w:r w:rsidR="007B72CE">
        <w:t>across this time period</w:t>
      </w:r>
      <w:r w:rsidR="00C069DE">
        <w:t xml:space="preserve"> </w:t>
      </w:r>
      <w:r w:rsidR="00C1416F">
        <w:t>aside from the fluctuations in response to the economic cycles</w:t>
      </w:r>
      <w:commentRangeEnd w:id="109"/>
      <w:r w:rsidR="007941D9">
        <w:rPr>
          <w:rStyle w:val="CommentReference"/>
        </w:rPr>
        <w:commentReference w:id="109"/>
      </w:r>
      <w:r w:rsidR="000C018D">
        <w:t>.</w:t>
      </w:r>
      <w:r w:rsidR="004166ED">
        <w:t xml:space="preserve"> </w:t>
      </w:r>
      <w:r w:rsidR="0042620B">
        <w:t>By contrast,</w:t>
      </w:r>
      <w:r w:rsidR="004521FF">
        <w:t xml:space="preserve"> the rises and falls in the OPM child poverty rate – and, prior to 1993, in the SPM child poverty rate </w:t>
      </w:r>
      <w:r w:rsidR="005D00E6">
        <w:t xml:space="preserve">– very closely </w:t>
      </w:r>
      <w:r w:rsidR="004521FF">
        <w:t xml:space="preserve">mirror the rises and falls in </w:t>
      </w:r>
      <w:hyperlink r:id="rId27" w:history="1">
        <w:r w:rsidR="004521FF" w:rsidRPr="00001E91">
          <w:rPr>
            <w:rStyle w:val="Hyperlink"/>
          </w:rPr>
          <w:t>unemployment</w:t>
        </w:r>
      </w:hyperlink>
      <w:r w:rsidR="004521FF">
        <w:t xml:space="preserve"> that accompany periods </w:t>
      </w:r>
      <w:r w:rsidR="004521FF">
        <w:lastRenderedPageBreak/>
        <w:t xml:space="preserve">of recession and economic booms. </w:t>
      </w:r>
      <w:r w:rsidR="00B45816">
        <w:t xml:space="preserve">That is, </w:t>
      </w:r>
      <w:r w:rsidR="00B22ED8">
        <w:t>during periods of recession</w:t>
      </w:r>
      <w:r w:rsidR="005E597A">
        <w:t xml:space="preserve"> (indicated in the figure by vertical light gray lines), </w:t>
      </w:r>
      <w:r w:rsidR="00B45816">
        <w:t>we see increase</w:t>
      </w:r>
      <w:r w:rsidR="00B22ED8">
        <w:t>s</w:t>
      </w:r>
      <w:r w:rsidR="00B45816">
        <w:t xml:space="preserve"> in</w:t>
      </w:r>
      <w:r w:rsidR="005E597A">
        <w:t xml:space="preserve"> the unemployment rate</w:t>
      </w:r>
      <w:r w:rsidR="004C224A">
        <w:t xml:space="preserve"> and in the</w:t>
      </w:r>
      <w:r w:rsidR="00B45816">
        <w:t xml:space="preserve"> </w:t>
      </w:r>
      <w:r w:rsidR="0088775A">
        <w:t>OPM child poverty</w:t>
      </w:r>
      <w:r w:rsidR="00E47BA7">
        <w:t xml:space="preserve"> rate</w:t>
      </w:r>
      <w:r w:rsidR="008F36A5">
        <w:t xml:space="preserve">. In periods of economic </w:t>
      </w:r>
      <w:r w:rsidR="001C78F9">
        <w:t xml:space="preserve">booms, the unemployment rate goes down and </w:t>
      </w:r>
      <w:r w:rsidR="00E47BA7">
        <w:t xml:space="preserve">decreases in the OPM child poverty rate follows </w:t>
      </w:r>
      <w:r w:rsidR="00D276F3">
        <w:t>not long</w:t>
      </w:r>
      <w:r w:rsidR="00E47BA7">
        <w:t xml:space="preserve"> after. The SPM child poverty rate followed a similar patter</w:t>
      </w:r>
      <w:r w:rsidR="00067B53">
        <w:t xml:space="preserve">n up through 1993; following 1993, however, the SPM </w:t>
      </w:r>
      <w:r w:rsidR="0082648E">
        <w:t xml:space="preserve">child poverty rate </w:t>
      </w:r>
      <w:r w:rsidR="00030648">
        <w:t xml:space="preserve">experienced large declines during periods of economic booms, and small declines (or stabilization) during </w:t>
      </w:r>
      <w:r w:rsidR="007D2462">
        <w:t>recession and recovery periods.</w:t>
      </w:r>
      <w:r w:rsidR="00030648">
        <w:t xml:space="preserve"> </w:t>
      </w:r>
    </w:p>
    <w:p w14:paraId="046B0CE6" w14:textId="787DFC5E" w:rsidR="00B25027" w:rsidRDefault="004166ED">
      <w:r>
        <w:t>Simi</w:t>
      </w:r>
      <w:r w:rsidR="00387FE7">
        <w:t>larly,</w:t>
      </w:r>
      <w:r>
        <w:t xml:space="preserve"> </w:t>
      </w:r>
      <w:r w:rsidR="00C4442B">
        <w:t>the</w:t>
      </w:r>
      <w:r w:rsidR="005D00E6">
        <w:t xml:space="preserve"> broad</w:t>
      </w:r>
      <w:r w:rsidR="00C4442B">
        <w:t xml:space="preserve"> economic growth </w:t>
      </w:r>
      <w:r w:rsidR="005D00E6">
        <w:t xml:space="preserve">in the U.S. </w:t>
      </w:r>
      <w:r w:rsidR="00C4442B">
        <w:t xml:space="preserve">during </w:t>
      </w:r>
      <w:r w:rsidR="00EC31EB">
        <w:t>the last half century</w:t>
      </w:r>
      <w:r w:rsidR="00C4442B">
        <w:t xml:space="preserve"> d</w:t>
      </w:r>
      <w:r w:rsidR="00EC31EB">
        <w:t>i</w:t>
      </w:r>
      <w:r w:rsidR="007D3BF4">
        <w:t>d</w:t>
      </w:r>
      <w:r w:rsidR="00C4442B">
        <w:t xml:space="preserve"> not </w:t>
      </w:r>
      <w:r w:rsidR="0077770F">
        <w:t>fully translate into increase</w:t>
      </w:r>
      <w:r w:rsidR="00845DF5">
        <w:t>s in median</w:t>
      </w:r>
      <w:r w:rsidR="0077770F">
        <w:t xml:space="preserve"> household incomes.</w:t>
      </w:r>
      <w:r w:rsidR="00504433">
        <w:t xml:space="preserve"> </w:t>
      </w:r>
      <w:hyperlink r:id="rId28" w:history="1">
        <w:r w:rsidR="00702E0E" w:rsidRPr="002B5949">
          <w:rPr>
            <w:rStyle w:val="Hyperlink"/>
          </w:rPr>
          <w:t>R</w:t>
        </w:r>
        <w:r w:rsidR="004F0CDF" w:rsidRPr="002B5949">
          <w:rPr>
            <w:rStyle w:val="Hyperlink"/>
          </w:rPr>
          <w:t>eal m</w:t>
        </w:r>
        <w:r w:rsidR="0009132E" w:rsidRPr="002B5949">
          <w:rPr>
            <w:rStyle w:val="Hyperlink"/>
          </w:rPr>
          <w:t>edian household income</w:t>
        </w:r>
      </w:hyperlink>
      <w:r w:rsidR="0009132E">
        <w:t xml:space="preserve"> </w:t>
      </w:r>
      <w:r w:rsidR="00876495">
        <w:t xml:space="preserve">rose and fell throughout this time period, in response to </w:t>
      </w:r>
      <w:r w:rsidR="001110D7">
        <w:t>expansions and contractions in the economy</w:t>
      </w:r>
      <w:r w:rsidR="00CB7C68">
        <w:t xml:space="preserve">. </w:t>
      </w:r>
      <w:r w:rsidR="00702E0E">
        <w:t>A</w:t>
      </w:r>
      <w:r w:rsidR="002B77C8">
        <w:t>cross the time period as a whole</w:t>
      </w:r>
      <w:r w:rsidR="001110D7">
        <w:t xml:space="preserve">, </w:t>
      </w:r>
      <w:r w:rsidR="00702E0E">
        <w:t xml:space="preserve">however, </w:t>
      </w:r>
      <w:r w:rsidR="001110D7">
        <w:t xml:space="preserve">real median household income </w:t>
      </w:r>
      <w:r w:rsidR="00041422">
        <w:t xml:space="preserve">did </w:t>
      </w:r>
      <w:r w:rsidR="002B77C8">
        <w:t xml:space="preserve">experience </w:t>
      </w:r>
      <w:r w:rsidR="002B77C8" w:rsidRPr="008830A5">
        <w:t>some</w:t>
      </w:r>
      <w:r w:rsidR="002B77C8">
        <w:t xml:space="preserve"> growth</w:t>
      </w:r>
      <w:ins w:id="110" w:author="Renee Ryberg" w:date="2022-04-13T14:54:00Z">
        <w:r w:rsidR="00B5682E">
          <w:t xml:space="preserve"> (after adjusting for </w:t>
        </w:r>
        <w:commentRangeStart w:id="111"/>
        <w:r w:rsidR="00B5682E">
          <w:t>inflation</w:t>
        </w:r>
        <w:commentRangeEnd w:id="111"/>
        <w:r w:rsidR="00B5682E">
          <w:rPr>
            <w:rStyle w:val="CommentReference"/>
          </w:rPr>
          <w:commentReference w:id="111"/>
        </w:r>
        <w:r w:rsidR="00B5682E">
          <w:t>)</w:t>
        </w:r>
      </w:ins>
      <w:r w:rsidR="00B04EDB">
        <w:t xml:space="preserve">, </w:t>
      </w:r>
      <w:r w:rsidR="0090508F">
        <w:t>even if</w:t>
      </w:r>
      <w:r w:rsidR="00B04EDB">
        <w:t xml:space="preserve"> much more muted growth than </w:t>
      </w:r>
      <w:r w:rsidR="0090508F">
        <w:t>that seen for real GDP</w:t>
      </w:r>
      <w:r w:rsidR="00B72515">
        <w:t>: it i</w:t>
      </w:r>
      <w:r w:rsidR="0079061D">
        <w:t>ncreased</w:t>
      </w:r>
      <w:r w:rsidR="00BA0C2E">
        <w:t xml:space="preserve"> by about 20 percent</w:t>
      </w:r>
      <w:r w:rsidR="0009132E">
        <w:t xml:space="preserve">, </w:t>
      </w:r>
      <w:r w:rsidR="004F0CDF">
        <w:t>from $55,900 in 1967 to $67,520 in 2020</w:t>
      </w:r>
      <w:r w:rsidR="00F637E4">
        <w:t>, with much of this growth occurring between the early- to mid-1990s to 2020</w:t>
      </w:r>
      <w:r w:rsidR="00AD2BEF">
        <w:t xml:space="preserve">. </w:t>
      </w:r>
      <w:r w:rsidR="00181C41">
        <w:t>I</w:t>
      </w:r>
      <w:r w:rsidR="00637408">
        <w:t>t is likely that s</w:t>
      </w:r>
      <w:r w:rsidR="00B72515">
        <w:t>ome</w:t>
      </w:r>
      <w:r w:rsidR="002F03AC">
        <w:t xml:space="preserve"> of this growth</w:t>
      </w:r>
      <w:r w:rsidR="00E542CC">
        <w:t xml:space="preserve"> in real household income may be due to increased </w:t>
      </w:r>
      <w:hyperlink r:id="rId29" w:history="1">
        <w:r w:rsidR="00B25027">
          <w:rPr>
            <w:rStyle w:val="Hyperlink"/>
          </w:rPr>
          <w:t>labor force participation and hours worked</w:t>
        </w:r>
      </w:hyperlink>
      <w:r w:rsidR="00426293">
        <w:t xml:space="preserve"> </w:t>
      </w:r>
      <w:r w:rsidR="00E542CC">
        <w:t>rather than increase</w:t>
      </w:r>
      <w:r w:rsidR="009F5632">
        <w:t>s in real wages.</w:t>
      </w:r>
      <w:r w:rsidR="00397CBE">
        <w:t xml:space="preserve"> </w:t>
      </w:r>
      <w:r w:rsidR="00E86316">
        <w:t>Indeed</w:t>
      </w:r>
      <w:r w:rsidR="009A0939">
        <w:t xml:space="preserve">, </w:t>
      </w:r>
      <w:hyperlink r:id="rId30" w:history="1">
        <w:r w:rsidR="009A0939" w:rsidRPr="008A52DD">
          <w:rPr>
            <w:rStyle w:val="Hyperlink"/>
          </w:rPr>
          <w:t>female labor force participation</w:t>
        </w:r>
      </w:hyperlink>
      <w:r w:rsidR="009A0939">
        <w:t xml:space="preserve"> increased </w:t>
      </w:r>
      <w:r w:rsidR="007B6D96">
        <w:t>34 percent</w:t>
      </w:r>
      <w:r w:rsidR="00E86316">
        <w:t xml:space="preserve"> during this </w:t>
      </w:r>
      <w:r w:rsidR="00AE0A5A">
        <w:t>same time period</w:t>
      </w:r>
      <w:r w:rsidR="007B6D96">
        <w:t xml:space="preserve">, </w:t>
      </w:r>
      <w:r w:rsidR="009A0939">
        <w:t>from 41.9</w:t>
      </w:r>
      <w:r w:rsidR="001A0570">
        <w:t xml:space="preserve"> percent in 1967 to 56.0 percent in 2020.</w:t>
      </w:r>
      <w:r w:rsidR="00AD2BEF">
        <w:t xml:space="preserve"> </w:t>
      </w:r>
    </w:p>
    <w:p w14:paraId="2CB381A3" w14:textId="20807531" w:rsidR="00F2458C" w:rsidRDefault="00177B6E">
      <w:commentRangeStart w:id="112"/>
      <w:r>
        <w:t xml:space="preserve">In sum, </w:t>
      </w:r>
      <w:commentRangeEnd w:id="112"/>
      <w:r w:rsidR="00700D64">
        <w:rPr>
          <w:rStyle w:val="CommentReference"/>
        </w:rPr>
        <w:commentReference w:id="112"/>
      </w:r>
      <w:r w:rsidR="000576F0" w:rsidRPr="00965B0A">
        <w:rPr>
          <w:highlight w:val="yellow"/>
          <w:rPrChange w:id="113" w:author="Jody" w:date="2022-04-14T13:39:00Z">
            <w:rPr/>
          </w:rPrChange>
        </w:rPr>
        <w:t xml:space="preserve">rising national GDP did not </w:t>
      </w:r>
      <w:commentRangeStart w:id="114"/>
      <w:r w:rsidR="000576F0" w:rsidRPr="00965B0A">
        <w:rPr>
          <w:highlight w:val="yellow"/>
          <w:rPrChange w:id="115" w:author="Jody" w:date="2022-04-14T13:39:00Z">
            <w:rPr/>
          </w:rPrChange>
        </w:rPr>
        <w:t xml:space="preserve">necessarily </w:t>
      </w:r>
      <w:commentRangeEnd w:id="114"/>
      <w:r w:rsidR="00FE1061" w:rsidRPr="00965B0A">
        <w:rPr>
          <w:rStyle w:val="CommentReference"/>
          <w:highlight w:val="yellow"/>
          <w:rPrChange w:id="116" w:author="Jody" w:date="2022-04-14T13:39:00Z">
            <w:rPr>
              <w:rStyle w:val="CommentReference"/>
            </w:rPr>
          </w:rPrChange>
        </w:rPr>
        <w:commentReference w:id="114"/>
      </w:r>
      <w:r w:rsidR="000576F0" w:rsidRPr="00965B0A">
        <w:rPr>
          <w:highlight w:val="yellow"/>
          <w:rPrChange w:id="117" w:author="Jody" w:date="2022-04-14T13:39:00Z">
            <w:rPr/>
          </w:rPrChange>
        </w:rPr>
        <w:t xml:space="preserve">translate into </w:t>
      </w:r>
      <w:r w:rsidR="00FE12DE" w:rsidRPr="00965B0A">
        <w:rPr>
          <w:highlight w:val="yellow"/>
          <w:rPrChange w:id="118" w:author="Jody" w:date="2022-04-14T13:39:00Z">
            <w:rPr/>
          </w:rPrChange>
        </w:rPr>
        <w:t xml:space="preserve">higher </w:t>
      </w:r>
      <w:r w:rsidR="00D917B6" w:rsidRPr="00965B0A">
        <w:rPr>
          <w:highlight w:val="yellow"/>
          <w:rPrChange w:id="119" w:author="Jody" w:date="2022-04-14T13:39:00Z">
            <w:rPr/>
          </w:rPrChange>
        </w:rPr>
        <w:t>wages</w:t>
      </w:r>
      <w:r w:rsidR="007D0B37" w:rsidRPr="00965B0A">
        <w:rPr>
          <w:highlight w:val="yellow"/>
          <w:rPrChange w:id="120" w:author="Jody" w:date="2022-04-14T13:39:00Z">
            <w:rPr/>
          </w:rPrChange>
        </w:rPr>
        <w:t xml:space="preserve"> for the average working American</w:t>
      </w:r>
      <w:r w:rsidR="00FE12DE" w:rsidRPr="00965B0A">
        <w:rPr>
          <w:highlight w:val="yellow"/>
          <w:rPrChange w:id="121" w:author="Jody" w:date="2022-04-14T13:39:00Z">
            <w:rPr/>
          </w:rPrChange>
        </w:rPr>
        <w:t xml:space="preserve">. This is likely due to greater inequality, across this time period, in the </w:t>
      </w:r>
      <w:r w:rsidR="000B132C" w:rsidRPr="00965B0A">
        <w:rPr>
          <w:highlight w:val="yellow"/>
          <w:rPrChange w:id="122" w:author="Jody" w:date="2022-04-14T13:39:00Z">
            <w:rPr/>
          </w:rPrChange>
        </w:rPr>
        <w:fldChar w:fldCharType="begin"/>
      </w:r>
      <w:r w:rsidR="000B132C" w:rsidRPr="00965B0A">
        <w:rPr>
          <w:highlight w:val="yellow"/>
          <w:rPrChange w:id="123" w:author="Jody" w:date="2022-04-14T13:39:00Z">
            <w:rPr/>
          </w:rPrChange>
        </w:rPr>
        <w:instrText xml:space="preserve"> HYPERLINK "https://www.science.org/doi/full/10.1126/science.aal4617" </w:instrText>
      </w:r>
      <w:r w:rsidR="000B132C" w:rsidRPr="00965B0A">
        <w:rPr>
          <w:highlight w:val="yellow"/>
          <w:rPrChange w:id="124" w:author="Jody" w:date="2022-04-14T13:39:00Z">
            <w:rPr>
              <w:rStyle w:val="Hyperlink"/>
            </w:rPr>
          </w:rPrChange>
        </w:rPr>
        <w:fldChar w:fldCharType="separate"/>
      </w:r>
      <w:r w:rsidR="00FE12DE" w:rsidRPr="00965B0A">
        <w:rPr>
          <w:rStyle w:val="Hyperlink"/>
          <w:highlight w:val="yellow"/>
          <w:rPrChange w:id="125" w:author="Jody" w:date="2022-04-14T13:39:00Z">
            <w:rPr>
              <w:rStyle w:val="Hyperlink"/>
            </w:rPr>
          </w:rPrChange>
        </w:rPr>
        <w:t>distribution of growth</w:t>
      </w:r>
      <w:r w:rsidR="000B132C" w:rsidRPr="00965B0A">
        <w:rPr>
          <w:rStyle w:val="Hyperlink"/>
          <w:highlight w:val="yellow"/>
          <w:rPrChange w:id="126" w:author="Jody" w:date="2022-04-14T13:39:00Z">
            <w:rPr>
              <w:rStyle w:val="Hyperlink"/>
            </w:rPr>
          </w:rPrChange>
        </w:rPr>
        <w:fldChar w:fldCharType="end"/>
      </w:r>
      <w:r w:rsidR="00AE7676" w:rsidRPr="00965B0A">
        <w:rPr>
          <w:highlight w:val="yellow"/>
          <w:rPrChange w:id="127" w:author="Jody" w:date="2022-04-14T13:39:00Z">
            <w:rPr/>
          </w:rPrChange>
        </w:rPr>
        <w:t>.</w:t>
      </w:r>
      <w:r w:rsidR="00AE7676">
        <w:t xml:space="preserve"> Indeed</w:t>
      </w:r>
      <w:r w:rsidR="00B0032C">
        <w:t xml:space="preserve">, </w:t>
      </w:r>
      <w:hyperlink r:id="rId31" w:history="1">
        <w:r w:rsidR="00F74F50" w:rsidRPr="00F74F50">
          <w:rPr>
            <w:rStyle w:val="Hyperlink"/>
          </w:rPr>
          <w:t>income inequality</w:t>
        </w:r>
      </w:hyperlink>
      <w:r w:rsidR="003E59D9">
        <w:t xml:space="preserve"> </w:t>
      </w:r>
      <w:r w:rsidR="003919C8">
        <w:t xml:space="preserve">– often measured by the ratio of the </w:t>
      </w:r>
      <w:r w:rsidR="00A24606">
        <w:t xml:space="preserve">household </w:t>
      </w:r>
      <w:r w:rsidR="003919C8">
        <w:t xml:space="preserve">income </w:t>
      </w:r>
      <w:r w:rsidR="00B0032C">
        <w:t>at the</w:t>
      </w:r>
      <w:r w:rsidR="00D525F9">
        <w:t xml:space="preserve"> </w:t>
      </w:r>
      <w:r w:rsidR="00B0032C">
        <w:t>90</w:t>
      </w:r>
      <w:r w:rsidR="00B0032C" w:rsidRPr="00B0032C">
        <w:rPr>
          <w:vertAlign w:val="superscript"/>
        </w:rPr>
        <w:t>th</w:t>
      </w:r>
      <w:r w:rsidR="00B0032C">
        <w:t xml:space="preserve"> percentile </w:t>
      </w:r>
      <w:r w:rsidR="00EF7C34">
        <w:t>to that</w:t>
      </w:r>
      <w:r w:rsidR="00B85FC6">
        <w:t xml:space="preserve"> at the 10</w:t>
      </w:r>
      <w:r w:rsidR="00B85FC6" w:rsidRPr="00B85FC6">
        <w:rPr>
          <w:vertAlign w:val="superscript"/>
        </w:rPr>
        <w:t>th</w:t>
      </w:r>
      <w:r w:rsidR="00B85FC6">
        <w:t xml:space="preserve"> percentile</w:t>
      </w:r>
      <w:r w:rsidR="00A24606">
        <w:t xml:space="preserve"> – has grown about 40 percent.</w:t>
      </w:r>
      <w:r w:rsidR="00A656C0">
        <w:t xml:space="preserve"> This </w:t>
      </w:r>
      <w:r w:rsidR="003B5002">
        <w:t>suggests</w:t>
      </w:r>
      <w:r w:rsidR="00A656C0">
        <w:t xml:space="preserve"> that</w:t>
      </w:r>
      <w:r w:rsidR="003B5002">
        <w:t xml:space="preserve"> the </w:t>
      </w:r>
      <w:r w:rsidR="000A700C">
        <w:t>association between</w:t>
      </w:r>
      <w:r w:rsidR="00847AE6">
        <w:t xml:space="preserve"> macroeconomic growth </w:t>
      </w:r>
      <w:r w:rsidR="009A7130">
        <w:t xml:space="preserve">in the U.S. </w:t>
      </w:r>
      <w:r w:rsidR="00847AE6">
        <w:t>over the past half century</w:t>
      </w:r>
      <w:r w:rsidR="003B5002">
        <w:t xml:space="preserve"> </w:t>
      </w:r>
      <w:r w:rsidR="000A700C">
        <w:t>and poverty reduction may be not as strong as</w:t>
      </w:r>
      <w:r w:rsidR="003C6E1F">
        <w:t xml:space="preserve"> </w:t>
      </w:r>
      <w:commentRangeStart w:id="128"/>
      <w:del w:id="129" w:author="Renee Ryberg" w:date="2022-04-13T14:55:00Z">
        <w:r w:rsidR="004D4CFD" w:rsidDel="00F1166C">
          <w:delText xml:space="preserve">might </w:delText>
        </w:r>
      </w:del>
      <w:r w:rsidR="000A700C">
        <w:t xml:space="preserve">otherwise </w:t>
      </w:r>
      <w:del w:id="130" w:author="Renee Ryberg" w:date="2022-04-13T14:55:00Z">
        <w:r w:rsidR="000A700C" w:rsidDel="00F1166C">
          <w:delText xml:space="preserve">be </w:delText>
        </w:r>
      </w:del>
      <w:r w:rsidR="000A700C">
        <w:t>expected</w:t>
      </w:r>
      <w:commentRangeEnd w:id="128"/>
      <w:r w:rsidR="004956C7">
        <w:rPr>
          <w:rStyle w:val="CommentReference"/>
        </w:rPr>
        <w:commentReference w:id="128"/>
      </w:r>
      <w:r w:rsidR="003C6E1F">
        <w:t>.</w:t>
      </w:r>
    </w:p>
    <w:p w14:paraId="2E14DD5A" w14:textId="77777777" w:rsidR="00BE56D2" w:rsidRDefault="00BE56D2"/>
    <w:p w14:paraId="2FED68A2" w14:textId="060D1F25" w:rsidR="005430E6" w:rsidRDefault="00043C23">
      <w:r w:rsidRPr="00762354">
        <w:rPr>
          <w:i/>
          <w:iCs/>
          <w:highlight w:val="yellow"/>
        </w:rPr>
        <w:t>Figure X.</w:t>
      </w:r>
      <w:r>
        <w:rPr>
          <w:i/>
          <w:iCs/>
        </w:rPr>
        <w:t xml:space="preserve"> </w:t>
      </w:r>
      <w:commentRangeStart w:id="131"/>
      <w:r>
        <w:t>Child poverty rates using the Official Poverty Measure (OPM) and Supplemental Poverty Measure (SPM), 1967-2020</w:t>
      </w:r>
      <w:commentRangeEnd w:id="131"/>
      <w:r>
        <w:rPr>
          <w:rStyle w:val="CommentReference"/>
        </w:rPr>
        <w:commentReference w:id="131"/>
      </w:r>
    </w:p>
    <w:p w14:paraId="5CBB86CD" w14:textId="5DC490DF" w:rsidR="004E323D" w:rsidRDefault="00031DDF">
      <w:r w:rsidRPr="00031DDF">
        <w:rPr>
          <w:noProof/>
        </w:rPr>
        <w:lastRenderedPageBreak/>
        <w:drawing>
          <wp:inline distT="0" distB="0" distL="0" distR="0" wp14:anchorId="7129888E" wp14:editId="4210D731">
            <wp:extent cx="5943600" cy="433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37050"/>
                    </a:xfrm>
                    <a:prstGeom prst="rect">
                      <a:avLst/>
                    </a:prstGeom>
                  </pic:spPr>
                </pic:pic>
              </a:graphicData>
            </a:graphic>
          </wp:inline>
        </w:drawing>
      </w:r>
    </w:p>
    <w:p w14:paraId="12DD4150" w14:textId="77777777" w:rsidR="00372338" w:rsidRDefault="00372338"/>
    <w:p w14:paraId="4953AD00" w14:textId="6BDC12CD" w:rsidR="00744DAB" w:rsidRPr="00CD61BF" w:rsidRDefault="00744DAB" w:rsidP="00744DAB">
      <w:pPr>
        <w:rPr>
          <w:b/>
          <w:bCs/>
        </w:rPr>
      </w:pPr>
      <w:r>
        <w:rPr>
          <w:b/>
          <w:bCs/>
        </w:rPr>
        <w:t>Demographic Factors that Influence the Child Poverty Landscape</w:t>
      </w:r>
    </w:p>
    <w:p w14:paraId="1A814A11" w14:textId="78391151" w:rsidR="00800BC2" w:rsidRDefault="00DD6628">
      <w:r>
        <w:t xml:space="preserve">Demographic shifts </w:t>
      </w:r>
      <w:commentRangeStart w:id="132"/>
      <w:r w:rsidR="00803B48">
        <w:t xml:space="preserve">can </w:t>
      </w:r>
      <w:commentRangeEnd w:id="132"/>
      <w:r w:rsidR="002E2D5B">
        <w:rPr>
          <w:rStyle w:val="CommentReference"/>
        </w:rPr>
        <w:commentReference w:id="132"/>
      </w:r>
      <w:r w:rsidR="00803B48">
        <w:t>also influence</w:t>
      </w:r>
      <w:r w:rsidR="001E10F6">
        <w:t xml:space="preserve"> </w:t>
      </w:r>
      <w:r w:rsidR="00FE35F0">
        <w:t xml:space="preserve">the incidence of children living in families </w:t>
      </w:r>
      <w:r w:rsidR="008E3344">
        <w:t>experiencing poverty</w:t>
      </w:r>
      <w:r w:rsidR="00B77DCF">
        <w:t xml:space="preserve"> – </w:t>
      </w:r>
      <w:commentRangeStart w:id="133"/>
      <w:r w:rsidR="00B77DCF">
        <w:t xml:space="preserve">due to their strong correlation with </w:t>
      </w:r>
      <w:r w:rsidR="00D622A8">
        <w:t>household income and access to</w:t>
      </w:r>
      <w:r w:rsidR="008E774F">
        <w:t xml:space="preserve"> opportunities for economic mobility in the U.S</w:t>
      </w:r>
      <w:commentRangeEnd w:id="133"/>
      <w:r w:rsidR="00326F7E">
        <w:rPr>
          <w:rStyle w:val="CommentReference"/>
        </w:rPr>
        <w:commentReference w:id="133"/>
      </w:r>
      <w:r w:rsidR="00493ACD">
        <w:t>.</w:t>
      </w:r>
      <w:r w:rsidR="00FE35F0">
        <w:t xml:space="preserve"> </w:t>
      </w:r>
      <w:commentRangeStart w:id="134"/>
      <w:r w:rsidR="00FB0AF0">
        <w:t>For</w:t>
      </w:r>
      <w:commentRangeEnd w:id="134"/>
      <w:r w:rsidR="00326F7E">
        <w:rPr>
          <w:rStyle w:val="CommentReference"/>
        </w:rPr>
        <w:commentReference w:id="134"/>
      </w:r>
      <w:r w:rsidR="00FB0AF0">
        <w:t xml:space="preserve"> example, </w:t>
      </w:r>
      <w:r w:rsidR="00DF7447">
        <w:t>the share of</w:t>
      </w:r>
      <w:r w:rsidR="00381329">
        <w:t xml:space="preserve"> working-age adults (age 25 or older) who have </w:t>
      </w:r>
      <w:hyperlink r:id="rId33" w:history="1">
        <w:r w:rsidR="00381329" w:rsidRPr="006F1AB9">
          <w:rPr>
            <w:rStyle w:val="Hyperlink"/>
          </w:rPr>
          <w:t>completed four year</w:t>
        </w:r>
        <w:r w:rsidR="00A86BE2" w:rsidRPr="006F1AB9">
          <w:rPr>
            <w:rStyle w:val="Hyperlink"/>
          </w:rPr>
          <w:t>s of high school or more</w:t>
        </w:r>
      </w:hyperlink>
      <w:r w:rsidR="00A86BE2">
        <w:t xml:space="preserve"> </w:t>
      </w:r>
      <w:r w:rsidR="00A86BE2" w:rsidRPr="006F1AB9">
        <w:t xml:space="preserve">increased </w:t>
      </w:r>
      <w:r w:rsidR="00B4602B" w:rsidRPr="006F1AB9">
        <w:t>77 percent</w:t>
      </w:r>
      <w:r w:rsidR="004C57B4">
        <w:t xml:space="preserve"> over the last </w:t>
      </w:r>
      <w:r w:rsidR="007812C9">
        <w:t>half century</w:t>
      </w:r>
      <w:r w:rsidR="00B4602B">
        <w:t xml:space="preserve">, from 51.5 percent in </w:t>
      </w:r>
      <w:r w:rsidR="007812C9">
        <w:t>1967 to 90.9 percent in 2020. H</w:t>
      </w:r>
      <w:r w:rsidR="000D539D">
        <w:t xml:space="preserve">igher levels of </w:t>
      </w:r>
      <w:hyperlink r:id="rId34" w:history="1">
        <w:r w:rsidR="000D539D" w:rsidRPr="008F75A1">
          <w:rPr>
            <w:rStyle w:val="Hyperlink"/>
          </w:rPr>
          <w:t>educational attainment</w:t>
        </w:r>
      </w:hyperlink>
      <w:r w:rsidR="000D539D">
        <w:t xml:space="preserve"> have been consistently and strongly associated with higher earnings, and </w:t>
      </w:r>
      <w:r w:rsidR="00D76ED6">
        <w:t xml:space="preserve">this association between educational attainment and </w:t>
      </w:r>
      <w:r w:rsidR="00B20945">
        <w:t>earnings has grown even stronger</w:t>
      </w:r>
      <w:r w:rsidR="000D539D">
        <w:t xml:space="preserve"> over time. </w:t>
      </w:r>
    </w:p>
    <w:p w14:paraId="0651697F" w14:textId="77777777" w:rsidR="009110D4" w:rsidRDefault="00800BC2">
      <w:r>
        <w:t xml:space="preserve">The share of </w:t>
      </w:r>
      <w:r w:rsidR="006F1AB9">
        <w:t xml:space="preserve">single-parent families </w:t>
      </w:r>
      <w:r w:rsidR="00D43AE5">
        <w:t xml:space="preserve">has </w:t>
      </w:r>
      <w:commentRangeStart w:id="135"/>
      <w:r w:rsidR="00D43AE5">
        <w:t xml:space="preserve">also </w:t>
      </w:r>
      <w:commentRangeEnd w:id="135"/>
      <w:r w:rsidR="008113D0">
        <w:rPr>
          <w:rStyle w:val="CommentReference"/>
        </w:rPr>
        <w:commentReference w:id="135"/>
      </w:r>
      <w:r w:rsidR="00D43AE5">
        <w:t>grown over this time period</w:t>
      </w:r>
      <w:r w:rsidR="00A27591">
        <w:t>. I</w:t>
      </w:r>
      <w:r w:rsidR="007310D1">
        <w:t>n 1970, 12.</w:t>
      </w:r>
      <w:del w:id="136" w:author="Renee Ryberg" w:date="2022-04-13T14:57:00Z">
        <w:r w:rsidR="005106B5" w:rsidDel="00326F7E">
          <w:delText xml:space="preserve"> </w:delText>
        </w:r>
      </w:del>
      <w:r w:rsidR="00F21E85">
        <w:t>8 percent of all families with children were headed by a single parent</w:t>
      </w:r>
      <w:r w:rsidR="00A27591">
        <w:t>. B</w:t>
      </w:r>
      <w:r w:rsidR="000C1085">
        <w:t xml:space="preserve">y </w:t>
      </w:r>
      <w:r w:rsidR="001663B7">
        <w:t>1996</w:t>
      </w:r>
      <w:r w:rsidR="000C1085">
        <w:t xml:space="preserve">, the proportion of single-parent families had </w:t>
      </w:r>
      <w:r w:rsidR="00001415">
        <w:t>more than double</w:t>
      </w:r>
      <w:r w:rsidR="00B556C6">
        <w:t>d</w:t>
      </w:r>
      <w:r w:rsidR="00001415">
        <w:t xml:space="preserve">, </w:t>
      </w:r>
      <w:r w:rsidR="00B556C6">
        <w:t xml:space="preserve">to </w:t>
      </w:r>
      <w:r w:rsidR="003C3FEE">
        <w:t>3</w:t>
      </w:r>
      <w:r w:rsidR="004C3DC7">
        <w:t>2</w:t>
      </w:r>
      <w:r w:rsidR="003C3FEE">
        <w:t xml:space="preserve"> percent</w:t>
      </w:r>
      <w:r w:rsidR="00A27591">
        <w:t>, after which it stabi</w:t>
      </w:r>
      <w:r w:rsidR="007A7373">
        <w:t>lized and even decreased a bit.</w:t>
      </w:r>
      <w:r w:rsidR="00B44E6C">
        <w:t xml:space="preserve"> </w:t>
      </w:r>
      <w:r w:rsidR="001E5136">
        <w:t>This rise in the share of single parent families represents a counter</w:t>
      </w:r>
      <w:r w:rsidR="00476658">
        <w:t>force in poverty reduction</w:t>
      </w:r>
      <w:r w:rsidR="00D1737C">
        <w:t>:</w:t>
      </w:r>
      <w:r w:rsidR="00A759E0">
        <w:t xml:space="preserve"> </w:t>
      </w:r>
      <w:hyperlink r:id="rId35" w:history="1">
        <w:r w:rsidR="00A759E0" w:rsidRPr="00FC5662">
          <w:rPr>
            <w:rStyle w:val="Hyperlink"/>
          </w:rPr>
          <w:t>single-parent families</w:t>
        </w:r>
      </w:hyperlink>
      <w:r w:rsidR="00A759E0">
        <w:t xml:space="preserve">, compared to families that include two parents or cohabitating partners, are at greater risk of experiencing poverty, in large part because they lack a second earner and/or a second caregiver with whom they can share childcare duties, which allows greater </w:t>
      </w:r>
      <w:hyperlink r:id="rId36" w:history="1">
        <w:r w:rsidR="00A759E0" w:rsidRPr="00C7566E">
          <w:rPr>
            <w:rStyle w:val="Hyperlink"/>
          </w:rPr>
          <w:t>flexibility and sustainability of employment</w:t>
        </w:r>
      </w:hyperlink>
      <w:r w:rsidR="00A759E0">
        <w:t xml:space="preserve">. </w:t>
      </w:r>
    </w:p>
    <w:p w14:paraId="48B2C855" w14:textId="037CB0B2" w:rsidR="00EF0DD5" w:rsidRDefault="009110D4">
      <w:r>
        <w:t>T</w:t>
      </w:r>
      <w:r w:rsidR="00677816">
        <w:t xml:space="preserve">he </w:t>
      </w:r>
      <w:hyperlink r:id="rId37" w:history="1">
        <w:r w:rsidR="00677816" w:rsidRPr="00543CD3">
          <w:rPr>
            <w:rStyle w:val="Hyperlink"/>
          </w:rPr>
          <w:t>racial, ethnic, and immigrant</w:t>
        </w:r>
      </w:hyperlink>
      <w:r w:rsidR="00677816">
        <w:t xml:space="preserve"> composition of a population</w:t>
      </w:r>
      <w:del w:id="137" w:author="Jody" w:date="2022-04-14T13:43:00Z">
        <w:r w:rsidR="00AF62B3" w:rsidDel="00C060E0">
          <w:delText xml:space="preserve"> –</w:delText>
        </w:r>
      </w:del>
      <w:ins w:id="138" w:author="Jody" w:date="2022-04-14T13:43:00Z">
        <w:r w:rsidR="00C060E0">
          <w:t>—</w:t>
        </w:r>
      </w:ins>
      <w:del w:id="139" w:author="Jody" w:date="2022-04-14T13:43:00Z">
        <w:r w:rsidR="00AF62B3" w:rsidDel="00C060E0">
          <w:delText xml:space="preserve"> </w:delText>
        </w:r>
      </w:del>
      <w:r w:rsidR="004A3EB8">
        <w:t xml:space="preserve">which has </w:t>
      </w:r>
      <w:commentRangeStart w:id="140"/>
      <w:r w:rsidR="004A3EB8">
        <w:t xml:space="preserve">shifted during this time period </w:t>
      </w:r>
      <w:r w:rsidR="009A392B">
        <w:t>to include</w:t>
      </w:r>
      <w:r w:rsidR="00051B71">
        <w:t xml:space="preserve"> greater proportions of people of color and</w:t>
      </w:r>
      <w:r w:rsidR="00677816">
        <w:t xml:space="preserve"> </w:t>
      </w:r>
      <w:r w:rsidR="00AF62B3">
        <w:t>immigrants</w:t>
      </w:r>
      <w:commentRangeEnd w:id="140"/>
      <w:r w:rsidR="00350481">
        <w:rPr>
          <w:rStyle w:val="CommentReference"/>
        </w:rPr>
        <w:commentReference w:id="140"/>
      </w:r>
      <w:del w:id="141" w:author="Jody" w:date="2022-04-14T13:43:00Z">
        <w:r w:rsidR="00AF62B3" w:rsidDel="00C060E0">
          <w:delText xml:space="preserve"> – </w:delText>
        </w:r>
      </w:del>
      <w:ins w:id="142" w:author="Jody" w:date="2022-04-14T13:43:00Z">
        <w:r w:rsidR="00C060E0">
          <w:t>—</w:t>
        </w:r>
      </w:ins>
      <w:commentRangeStart w:id="143"/>
      <w:r w:rsidR="00677816">
        <w:t xml:space="preserve">can </w:t>
      </w:r>
      <w:commentRangeEnd w:id="143"/>
      <w:r w:rsidR="000433C9">
        <w:rPr>
          <w:rStyle w:val="CommentReference"/>
        </w:rPr>
        <w:commentReference w:id="143"/>
      </w:r>
      <w:r w:rsidR="00AF62B3">
        <w:t xml:space="preserve">also </w:t>
      </w:r>
      <w:r w:rsidR="00677816">
        <w:t xml:space="preserve">impact </w:t>
      </w:r>
      <w:r w:rsidR="00202037">
        <w:t xml:space="preserve">child </w:t>
      </w:r>
      <w:r w:rsidR="00202037">
        <w:lastRenderedPageBreak/>
        <w:t>poverty rates</w:t>
      </w:r>
      <w:r w:rsidR="005013B4">
        <w:t xml:space="preserve">. </w:t>
      </w:r>
      <w:r w:rsidR="0051266F">
        <w:t>People of color and immigrants</w:t>
      </w:r>
      <w:ins w:id="144" w:author="Renee Ryberg" w:date="2022-04-13T14:58:00Z">
        <w:r w:rsidR="00326F7E">
          <w:t xml:space="preserve"> </w:t>
        </w:r>
      </w:ins>
      <w:del w:id="145" w:author="Renee Ryberg" w:date="2022-04-13T14:58:00Z">
        <w:r w:rsidR="0051266F" w:rsidDel="00326F7E">
          <w:delText xml:space="preserve"> </w:delText>
        </w:r>
        <w:r w:rsidR="00CC2273" w:rsidDel="00326F7E">
          <w:delText>tend to be more likely to experience poverty, in large part due to</w:delText>
        </w:r>
      </w:del>
      <w:ins w:id="146" w:author="Renee Ryberg" w:date="2022-04-13T14:58:00Z">
        <w:r w:rsidR="00326F7E">
          <w:t xml:space="preserve">live with </w:t>
        </w:r>
      </w:ins>
      <w:r w:rsidR="00C14CE9">
        <w:t xml:space="preserve"> </w:t>
      </w:r>
      <w:hyperlink r:id="rId38" w:history="1">
        <w:r w:rsidR="00C14CE9" w:rsidRPr="00943443">
          <w:rPr>
            <w:rStyle w:val="Hyperlink"/>
          </w:rPr>
          <w:t>systemic discrimination</w:t>
        </w:r>
      </w:hyperlink>
      <w:r w:rsidR="00C14CE9">
        <w:t xml:space="preserve"> and </w:t>
      </w:r>
      <w:hyperlink r:id="rId39" w:history="1">
        <w:r w:rsidR="00C14CE9" w:rsidRPr="006A1C6A">
          <w:rPr>
            <w:rStyle w:val="Hyperlink"/>
          </w:rPr>
          <w:t>structural barriers</w:t>
        </w:r>
      </w:hyperlink>
      <w:r w:rsidR="00C14CE9">
        <w:t xml:space="preserve"> that have </w:t>
      </w:r>
      <w:r w:rsidR="007847A2">
        <w:t xml:space="preserve">led to </w:t>
      </w:r>
      <w:r w:rsidR="002656E7">
        <w:t xml:space="preserve">racial, ethnic, and immigrant </w:t>
      </w:r>
      <w:hyperlink r:id="rId40" w:history="1">
        <w:r w:rsidR="007847A2" w:rsidRPr="00E0331B">
          <w:rPr>
            <w:rStyle w:val="Hyperlink"/>
          </w:rPr>
          <w:t>inequities</w:t>
        </w:r>
      </w:hyperlink>
      <w:r w:rsidR="007847A2">
        <w:t xml:space="preserve"> in wages</w:t>
      </w:r>
      <w:r w:rsidR="008F6DD3">
        <w:t>, job quality</w:t>
      </w:r>
      <w:r w:rsidR="006932AC">
        <w:t xml:space="preserve"> and </w:t>
      </w:r>
      <w:r w:rsidR="008E5C42">
        <w:t>security</w:t>
      </w:r>
      <w:r w:rsidR="006932AC">
        <w:t xml:space="preserve">, </w:t>
      </w:r>
      <w:r w:rsidR="00090261">
        <w:t xml:space="preserve">education, </w:t>
      </w:r>
      <w:r w:rsidR="00B8328A">
        <w:t>h</w:t>
      </w:r>
      <w:r w:rsidR="00090261">
        <w:t xml:space="preserve">ousing and home ownership, </w:t>
      </w:r>
      <w:r w:rsidR="006932AC">
        <w:t xml:space="preserve">and neighborhood conditions and </w:t>
      </w:r>
      <w:commentRangeStart w:id="147"/>
      <w:r w:rsidR="001045BD">
        <w:t>resources</w:t>
      </w:r>
      <w:commentRangeEnd w:id="147"/>
      <w:r w:rsidR="00E10B5E">
        <w:rPr>
          <w:rStyle w:val="CommentReference"/>
        </w:rPr>
        <w:commentReference w:id="147"/>
      </w:r>
      <w:r w:rsidR="000A396E">
        <w:t>.</w:t>
      </w:r>
      <w:r w:rsidR="00343F8E">
        <w:t xml:space="preserve"> </w:t>
      </w:r>
      <w:ins w:id="148" w:author="Renee Ryberg" w:date="2022-04-13T14:58:00Z">
        <w:r w:rsidR="00326F7E">
          <w:t>In turn, Black, Hispanic, a</w:t>
        </w:r>
      </w:ins>
      <w:ins w:id="149" w:author="Renee Ryberg" w:date="2022-04-13T14:59:00Z">
        <w:r w:rsidR="00326F7E">
          <w:t xml:space="preserve">nd AIAN </w:t>
        </w:r>
        <w:r w:rsidR="00BE2C42">
          <w:t>families, as well as immigrant families of all race/ethnicities tend</w:t>
        </w:r>
      </w:ins>
      <w:ins w:id="150" w:author="Renee Ryberg" w:date="2022-04-13T14:58:00Z">
        <w:r w:rsidR="00326F7E">
          <w:t xml:space="preserve"> to be more likely to experience poverty</w:t>
        </w:r>
      </w:ins>
      <w:ins w:id="151" w:author="Renee Ryberg" w:date="2022-04-13T14:59:00Z">
        <w:r w:rsidR="00BE2C42">
          <w:t>.</w:t>
        </w:r>
      </w:ins>
    </w:p>
    <w:p w14:paraId="0074B619" w14:textId="77777777" w:rsidR="00694A2E" w:rsidRDefault="00694A2E"/>
    <w:p w14:paraId="2A20A940" w14:textId="74CA393B" w:rsidR="00744DAB" w:rsidRPr="00CD61BF" w:rsidRDefault="00744DAB" w:rsidP="00744DAB">
      <w:pPr>
        <w:rPr>
          <w:b/>
          <w:bCs/>
        </w:rPr>
      </w:pPr>
      <w:r>
        <w:rPr>
          <w:b/>
          <w:bCs/>
        </w:rPr>
        <w:t>Policy Factors that Influence the Child Poverty Landscape</w:t>
      </w:r>
    </w:p>
    <w:p w14:paraId="1244BDE1" w14:textId="77777777" w:rsidR="00105023" w:rsidRDefault="00FB60EB" w:rsidP="001766B5">
      <w:r>
        <w:t xml:space="preserve">Government </w:t>
      </w:r>
      <w:r w:rsidR="00E77103">
        <w:t xml:space="preserve">antipoverty </w:t>
      </w:r>
      <w:r w:rsidR="00870E27">
        <w:t>policies</w:t>
      </w:r>
      <w:r w:rsidR="007D57FD">
        <w:t xml:space="preserve"> </w:t>
      </w:r>
      <w:r w:rsidR="00C804E5">
        <w:t xml:space="preserve">also play an important role in </w:t>
      </w:r>
      <w:r w:rsidR="00870E27">
        <w:t>the incidence of</w:t>
      </w:r>
      <w:r w:rsidR="006902C6">
        <w:t xml:space="preserve"> child poverty in the United States</w:t>
      </w:r>
      <w:r w:rsidR="00645A02">
        <w:t xml:space="preserve">. </w:t>
      </w:r>
      <w:r w:rsidR="00E77103">
        <w:t>Antipoverty p</w:t>
      </w:r>
      <w:r w:rsidR="00950F11" w:rsidRPr="00950F11">
        <w:t xml:space="preserve">rograms </w:t>
      </w:r>
      <w:commentRangeStart w:id="152"/>
      <w:r w:rsidR="00E77103">
        <w:t xml:space="preserve">can </w:t>
      </w:r>
      <w:commentRangeEnd w:id="152"/>
      <w:r w:rsidR="002C2045">
        <w:rPr>
          <w:rStyle w:val="CommentReference"/>
        </w:rPr>
        <w:commentReference w:id="152"/>
      </w:r>
      <w:r w:rsidR="00950F11" w:rsidRPr="00950F11">
        <w:t>range from cash transfers and refundable tax credits, which are intended to directly supplement a family’s income, to in-kind transfers, which typically provide direct services or vouchers that families can use to meet specific needs</w:t>
      </w:r>
      <w:commentRangeStart w:id="153"/>
      <w:r w:rsidR="00950F11" w:rsidRPr="00950F11">
        <w:t xml:space="preserve"> – </w:t>
      </w:r>
      <w:commentRangeEnd w:id="153"/>
      <w:r w:rsidR="002C2045">
        <w:rPr>
          <w:rStyle w:val="CommentReference"/>
        </w:rPr>
        <w:commentReference w:id="153"/>
      </w:r>
      <w:r w:rsidR="00950F11" w:rsidRPr="00950F11">
        <w:t xml:space="preserve">such as nutrition, housing, healthcare, or childcare needs. </w:t>
      </w:r>
      <w:r w:rsidR="001766B5" w:rsidRPr="00950F11">
        <w:t xml:space="preserve">Both types of programs not only provide stability in a family’s access to basic needs during economic downturns and </w:t>
      </w:r>
      <w:r w:rsidR="001766B5">
        <w:t>periods of economic</w:t>
      </w:r>
      <w:r w:rsidR="001766B5" w:rsidRPr="00950F11">
        <w:t xml:space="preserve"> hardship, but also support longer-term economic mobility by freeing up family resources that can be used to support parents’ labor market participation and access to higher-wage jobs, including childcare, transportation, and educational and skills </w:t>
      </w:r>
      <w:commentRangeStart w:id="154"/>
      <w:r w:rsidR="001766B5" w:rsidRPr="00950F11">
        <w:t>investments</w:t>
      </w:r>
      <w:commentRangeEnd w:id="154"/>
      <w:r w:rsidR="0032470E">
        <w:rPr>
          <w:rStyle w:val="CommentReference"/>
        </w:rPr>
        <w:commentReference w:id="154"/>
      </w:r>
      <w:r w:rsidR="001766B5" w:rsidRPr="00950F11">
        <w:t xml:space="preserve">. </w:t>
      </w:r>
    </w:p>
    <w:p w14:paraId="4CCBFDFF" w14:textId="512C7AB8" w:rsidR="001679DB" w:rsidRDefault="00343471" w:rsidP="0006628A">
      <w:r>
        <w:t>Below, w</w:t>
      </w:r>
      <w:r w:rsidR="002F69C5">
        <w:t>e provide a brief summ</w:t>
      </w:r>
      <w:r w:rsidR="003A5B35">
        <w:t xml:space="preserve">ary of </w:t>
      </w:r>
      <w:r w:rsidR="00765AE8">
        <w:t xml:space="preserve">the main </w:t>
      </w:r>
      <w:r>
        <w:t>government programs aimed at reducing child poverty</w:t>
      </w:r>
      <w:r w:rsidR="000D61D2">
        <w:t xml:space="preserve"> in the U.S., as well as </w:t>
      </w:r>
      <w:r w:rsidR="00003120">
        <w:t>how each of these programs ha</w:t>
      </w:r>
      <w:ins w:id="156" w:author="Renee Ryberg" w:date="2022-04-13T15:05:00Z">
        <w:r w:rsidR="004F5969">
          <w:t>s</w:t>
        </w:r>
      </w:ins>
      <w:del w:id="157" w:author="Renee Ryberg" w:date="2022-04-13T15:05:00Z">
        <w:r w:rsidR="00003120" w:rsidDel="004F5969">
          <w:delText>ve</w:delText>
        </w:r>
      </w:del>
      <w:r w:rsidR="00003120">
        <w:t xml:space="preserve"> changed over time.</w:t>
      </w:r>
      <w:r w:rsidR="007A5968">
        <w:t xml:space="preserve"> </w:t>
      </w:r>
    </w:p>
    <w:p w14:paraId="3B184252" w14:textId="77777777" w:rsidR="001679DB" w:rsidRDefault="001679DB" w:rsidP="00950F11"/>
    <w:p w14:paraId="244F4FEC" w14:textId="77777777" w:rsidR="0018057B" w:rsidRDefault="0018057B" w:rsidP="00950F11">
      <w:commentRangeStart w:id="158"/>
      <w:commentRangeStart w:id="159"/>
      <w:commentRangeStart w:id="160"/>
      <w:commentRangeStart w:id="161"/>
      <w:r w:rsidRPr="0018057B">
        <w:rPr>
          <w:i/>
          <w:iCs/>
        </w:rPr>
        <w:t>Cash welfare</w:t>
      </w:r>
      <w:commentRangeEnd w:id="158"/>
      <w:r w:rsidR="0027314C">
        <w:rPr>
          <w:rStyle w:val="CommentReference"/>
        </w:rPr>
        <w:commentReference w:id="158"/>
      </w:r>
      <w:commentRangeEnd w:id="159"/>
      <w:r w:rsidR="00873596">
        <w:rPr>
          <w:rStyle w:val="CommentReference"/>
        </w:rPr>
        <w:commentReference w:id="159"/>
      </w:r>
      <w:commentRangeEnd w:id="160"/>
      <w:r w:rsidR="00265620">
        <w:rPr>
          <w:rStyle w:val="CommentReference"/>
        </w:rPr>
        <w:commentReference w:id="160"/>
      </w:r>
      <w:commentRangeEnd w:id="161"/>
      <w:r w:rsidR="008445FB">
        <w:rPr>
          <w:rStyle w:val="CommentReference"/>
        </w:rPr>
        <w:commentReference w:id="161"/>
      </w:r>
    </w:p>
    <w:p w14:paraId="2DE8B26D" w14:textId="04F9F01E" w:rsidR="00624697" w:rsidRDefault="00A71601" w:rsidP="00950F11">
      <w:hyperlink r:id="rId41" w:history="1">
        <w:r w:rsidR="00CB032A">
          <w:rPr>
            <w:rStyle w:val="Hyperlink"/>
          </w:rPr>
          <w:t>Aid to Families with Dependent Children (AFDC)/Temporary Assistance for Needy Families (TANF)</w:t>
        </w:r>
      </w:hyperlink>
      <w:r w:rsidR="0073000E" w:rsidRPr="00950F11">
        <w:t xml:space="preserve"> </w:t>
      </w:r>
      <w:r w:rsidR="00F86AAD">
        <w:t>are</w:t>
      </w:r>
      <w:r w:rsidR="0073000E">
        <w:t xml:space="preserve"> cash assistance program</w:t>
      </w:r>
      <w:r w:rsidR="00F86AAD">
        <w:t>s</w:t>
      </w:r>
      <w:r w:rsidR="0073000E">
        <w:t xml:space="preserve">, </w:t>
      </w:r>
      <w:r w:rsidR="0073000E" w:rsidRPr="00950F11">
        <w:t>implemented at the state level using a combination of federal and state funds</w:t>
      </w:r>
      <w:r w:rsidR="0073000E">
        <w:t>,</w:t>
      </w:r>
      <w:r w:rsidR="0073000E" w:rsidRPr="00950F11">
        <w:t xml:space="preserve"> </w:t>
      </w:r>
      <w:r w:rsidR="0073000E">
        <w:t xml:space="preserve">that </w:t>
      </w:r>
      <w:r w:rsidR="0073000E" w:rsidRPr="00950F11">
        <w:t>provide</w:t>
      </w:r>
      <w:del w:id="162" w:author="Renee Ryberg" w:date="2022-04-13T15:07:00Z">
        <w:r w:rsidR="0073000E" w:rsidRPr="00950F11" w:rsidDel="0002092F">
          <w:delText>s</w:delText>
        </w:r>
      </w:del>
      <w:r w:rsidR="0073000E" w:rsidRPr="00950F11">
        <w:t xml:space="preserve"> </w:t>
      </w:r>
      <w:r w:rsidR="00907DEB">
        <w:t xml:space="preserve">modest cash assistance to </w:t>
      </w:r>
      <w:r w:rsidR="0073000E" w:rsidRPr="00950F11">
        <w:t xml:space="preserve">families </w:t>
      </w:r>
      <w:r w:rsidR="00A8087A">
        <w:t xml:space="preserve">with children </w:t>
      </w:r>
      <w:r w:rsidR="004271A8">
        <w:t>who have</w:t>
      </w:r>
      <w:r w:rsidR="0073000E" w:rsidRPr="00950F11">
        <w:t xml:space="preserve"> incomes well below the poverty threshold.</w:t>
      </w:r>
      <w:r w:rsidR="00907DEB">
        <w:t xml:space="preserve"> AFDC was es</w:t>
      </w:r>
      <w:r w:rsidR="005A695E">
        <w:t xml:space="preserve">tablished </w:t>
      </w:r>
      <w:r w:rsidR="00D83828">
        <w:t xml:space="preserve">by the </w:t>
      </w:r>
      <w:commentRangeStart w:id="163"/>
      <w:commentRangeStart w:id="164"/>
      <w:r w:rsidR="00D83828">
        <w:t>Social Security Act</w:t>
      </w:r>
      <w:r w:rsidR="00BD7063">
        <w:t xml:space="preserve"> of 1935 </w:t>
      </w:r>
      <w:commentRangeEnd w:id="163"/>
      <w:r w:rsidR="00E60ADF">
        <w:rPr>
          <w:rStyle w:val="CommentReference"/>
        </w:rPr>
        <w:commentReference w:id="163"/>
      </w:r>
      <w:commentRangeEnd w:id="164"/>
      <w:r w:rsidR="009239DD">
        <w:rPr>
          <w:rStyle w:val="CommentReference"/>
        </w:rPr>
        <w:commentReference w:id="164"/>
      </w:r>
      <w:r w:rsidR="00BD7063">
        <w:t xml:space="preserve">and was </w:t>
      </w:r>
      <w:r w:rsidR="003255A9">
        <w:t xml:space="preserve">designed </w:t>
      </w:r>
      <w:r w:rsidR="00BD5ADB">
        <w:t xml:space="preserve">to help support children in </w:t>
      </w:r>
      <w:r w:rsidR="00F22957">
        <w:t xml:space="preserve">families in which a parent was absent from the home, deceased, or unable to work. </w:t>
      </w:r>
      <w:r w:rsidR="00BC223C">
        <w:t xml:space="preserve">Benefit levels were </w:t>
      </w:r>
      <w:r w:rsidR="005D13BF">
        <w:t>set by individual state</w:t>
      </w:r>
      <w:r w:rsidR="00321830">
        <w:t xml:space="preserve">s, with the maximum benefit going to families with no income and benefits </w:t>
      </w:r>
      <w:r w:rsidR="00777D3B">
        <w:t xml:space="preserve">decreasing </w:t>
      </w:r>
      <w:del w:id="165" w:author="Renee Ryberg" w:date="2022-04-13T15:08:00Z">
        <w:r w:rsidR="00777D3B" w:rsidDel="0002092F">
          <w:delText>thereafter</w:delText>
        </w:r>
        <w:r w:rsidR="00321830" w:rsidDel="0002092F">
          <w:delText xml:space="preserve"> </w:delText>
        </w:r>
      </w:del>
      <w:r w:rsidR="00321830">
        <w:t>as earning increased</w:t>
      </w:r>
      <w:r w:rsidR="003E1D47">
        <w:t xml:space="preserve">. </w:t>
      </w:r>
    </w:p>
    <w:p w14:paraId="6680EC01" w14:textId="5A356B2A" w:rsidR="003F2F83" w:rsidRDefault="00777D3B" w:rsidP="00950F11">
      <w:r>
        <w:t>However, c</w:t>
      </w:r>
      <w:r w:rsidR="00CA5688">
        <w:t>oncerns</w:t>
      </w:r>
      <w:r w:rsidR="009E6DFB">
        <w:t xml:space="preserve"> about work disincentives led to welfare reform </w:t>
      </w:r>
      <w:r w:rsidR="008B5C1F">
        <w:t>and</w:t>
      </w:r>
      <w:r w:rsidR="00CA5688">
        <w:t>,</w:t>
      </w:r>
      <w:r w:rsidR="00645B4F">
        <w:t xml:space="preserve"> in 1996</w:t>
      </w:r>
      <w:r w:rsidR="00CA5688">
        <w:t>,</w:t>
      </w:r>
      <w:r w:rsidR="008B5C1F">
        <w:t xml:space="preserve"> </w:t>
      </w:r>
      <w:r>
        <w:t xml:space="preserve">with </w:t>
      </w:r>
      <w:commentRangeStart w:id="166"/>
      <w:r>
        <w:t>the Personal Responsibility and Work Opportunity</w:t>
      </w:r>
      <w:r w:rsidR="00FD2CB2">
        <w:t xml:space="preserve"> Reconciliation Act (PRWORA)</w:t>
      </w:r>
      <w:commentRangeEnd w:id="166"/>
      <w:r w:rsidR="00E60ADF">
        <w:rPr>
          <w:rStyle w:val="CommentReference"/>
        </w:rPr>
        <w:commentReference w:id="166"/>
      </w:r>
      <w:r w:rsidR="00FD2CB2">
        <w:t xml:space="preserve">, </w:t>
      </w:r>
      <w:r>
        <w:t>AFDC was replaced by TANF, which i</w:t>
      </w:r>
      <w:r w:rsidR="00A02198">
        <w:t xml:space="preserve">mposed work requirements and a </w:t>
      </w:r>
      <w:r w:rsidR="004025EF">
        <w:t xml:space="preserve">lifetime maximum of </w:t>
      </w:r>
      <w:r w:rsidR="006E460C">
        <w:t>five years of benefits.</w:t>
      </w:r>
      <w:r w:rsidR="007E368C">
        <w:t xml:space="preserve"> In addition, </w:t>
      </w:r>
      <w:r w:rsidR="00C255C8">
        <w:t xml:space="preserve">states were granted flexibility to spend </w:t>
      </w:r>
      <w:r w:rsidR="005A2F20">
        <w:t xml:space="preserve">the federal funds on </w:t>
      </w:r>
      <w:r w:rsidR="00FF75B9">
        <w:t>programs</w:t>
      </w:r>
      <w:r w:rsidR="00480BE0">
        <w:t xml:space="preserve"> other than </w:t>
      </w:r>
      <w:r w:rsidR="00D0471B">
        <w:t xml:space="preserve">direct </w:t>
      </w:r>
      <w:r w:rsidR="00480BE0">
        <w:t>cash assistance</w:t>
      </w:r>
      <w:r w:rsidR="00BF480E">
        <w:t xml:space="preserve"> (e.g., work, education, and training activities, </w:t>
      </w:r>
      <w:r w:rsidR="00DF675F">
        <w:t>childcare</w:t>
      </w:r>
      <w:r w:rsidR="002E7730">
        <w:t xml:space="preserve"> subsidy programs, </w:t>
      </w:r>
      <w:r w:rsidR="00ED68B6">
        <w:t>child welfare services).</w:t>
      </w:r>
      <w:r w:rsidR="00A80CFB">
        <w:t xml:space="preserve"> </w:t>
      </w:r>
      <w:r w:rsidR="001B274E">
        <w:t xml:space="preserve">PRWORA also </w:t>
      </w:r>
      <w:r w:rsidR="00C74F9D">
        <w:t xml:space="preserve">largely </w:t>
      </w:r>
      <w:r w:rsidR="001B274E">
        <w:t xml:space="preserve">restricted immigrant access to TANF to those who have been in the U.S. for at least five years. </w:t>
      </w:r>
      <w:r w:rsidR="00A80CFB">
        <w:t xml:space="preserve">Federal spending </w:t>
      </w:r>
      <w:del w:id="167" w:author="Renee Ryberg" w:date="2022-04-13T15:09:00Z">
        <w:r w:rsidR="00A80CFB" w:rsidDel="00663261">
          <w:delText xml:space="preserve">has </w:delText>
        </w:r>
      </w:del>
      <w:r w:rsidR="00A80CFB">
        <w:t>declined dramatically in the post-welfare-reform years</w:t>
      </w:r>
      <w:r w:rsidR="00E73DAB">
        <w:t xml:space="preserve">, from </w:t>
      </w:r>
      <w:r w:rsidR="00330779">
        <w:t>approximately 27.5 billion</w:t>
      </w:r>
      <w:r w:rsidR="00BA0751">
        <w:t xml:space="preserve"> real 2020 dollars</w:t>
      </w:r>
      <w:r w:rsidR="00330779">
        <w:t xml:space="preserve"> in 1996 to </w:t>
      </w:r>
      <w:commentRangeStart w:id="168"/>
      <w:r w:rsidR="00EE5EB2">
        <w:t xml:space="preserve">8.5 billion </w:t>
      </w:r>
      <w:r w:rsidR="00761CEF">
        <w:t xml:space="preserve">real 2020 dollars </w:t>
      </w:r>
      <w:r w:rsidR="00EE5EB2">
        <w:t>in 2016</w:t>
      </w:r>
      <w:commentRangeEnd w:id="168"/>
      <w:r w:rsidR="00761CEF">
        <w:rPr>
          <w:rStyle w:val="CommentReference"/>
        </w:rPr>
        <w:commentReference w:id="168"/>
      </w:r>
      <w:r w:rsidR="0090535E">
        <w:t xml:space="preserve"> (see </w:t>
      </w:r>
      <w:r w:rsidR="0090535E" w:rsidRPr="0090535E">
        <w:rPr>
          <w:highlight w:val="yellow"/>
        </w:rPr>
        <w:t>Figure X</w:t>
      </w:r>
      <w:r w:rsidR="0090535E">
        <w:t xml:space="preserve"> </w:t>
      </w:r>
      <w:r w:rsidR="007A5968">
        <w:t>above</w:t>
      </w:r>
      <w:r w:rsidR="0090535E">
        <w:t>)</w:t>
      </w:r>
      <w:r w:rsidR="00E73DAB">
        <w:t>; in addition,</w:t>
      </w:r>
      <w:r w:rsidR="007F7C9B">
        <w:t xml:space="preserve"> </w:t>
      </w:r>
      <w:del w:id="169" w:author="Renee Ryberg" w:date="2022-04-13T15:09:00Z">
        <w:r w:rsidR="003C0244" w:rsidDel="00873596">
          <w:delText xml:space="preserve">in </w:delText>
        </w:r>
      </w:del>
      <w:commentRangeStart w:id="170"/>
      <w:r w:rsidR="000D4F42">
        <w:t>smaller share</w:t>
      </w:r>
      <w:r w:rsidR="00C42971">
        <w:t>s</w:t>
      </w:r>
      <w:r w:rsidR="000D4F42">
        <w:t xml:space="preserve"> </w:t>
      </w:r>
      <w:commentRangeEnd w:id="170"/>
      <w:r w:rsidR="00300008">
        <w:rPr>
          <w:rStyle w:val="CommentReference"/>
        </w:rPr>
        <w:commentReference w:id="170"/>
      </w:r>
      <w:r w:rsidR="000D4F42">
        <w:t>of federal funds have gone toward direct cash assistance.</w:t>
      </w:r>
      <w:r w:rsidR="0081649C">
        <w:t xml:space="preserve"> </w:t>
      </w:r>
    </w:p>
    <w:p w14:paraId="2B5F272E" w14:textId="2D1F02CD" w:rsidR="00BE5FBD" w:rsidRPr="00CC09C0" w:rsidRDefault="00A3761F" w:rsidP="00BE5FBD">
      <w:pPr>
        <w:rPr>
          <w:i/>
          <w:iCs/>
        </w:rPr>
      </w:pPr>
      <w:ins w:id="171" w:author="Renee Ryberg" w:date="2022-04-13T15:11:00Z">
        <w:r>
          <w:rPr>
            <w:i/>
            <w:iCs/>
          </w:rPr>
          <w:t xml:space="preserve">Federal </w:t>
        </w:r>
      </w:ins>
      <w:del w:id="172" w:author="Renee Ryberg" w:date="2022-04-13T15:11:00Z">
        <w:r w:rsidR="00BE5FBD" w:rsidDel="00A3761F">
          <w:rPr>
            <w:i/>
            <w:iCs/>
          </w:rPr>
          <w:delText>R</w:delText>
        </w:r>
      </w:del>
      <w:ins w:id="173" w:author="Renee Ryberg" w:date="2022-04-13T15:11:00Z">
        <w:r>
          <w:rPr>
            <w:i/>
            <w:iCs/>
          </w:rPr>
          <w:t>r</w:t>
        </w:r>
      </w:ins>
      <w:r w:rsidR="00BE5FBD">
        <w:rPr>
          <w:i/>
          <w:iCs/>
        </w:rPr>
        <w:t>efundable tax credits</w:t>
      </w:r>
    </w:p>
    <w:p w14:paraId="1B679EB0" w14:textId="77777777" w:rsidR="004046C9" w:rsidRDefault="00A3584C" w:rsidP="00BE5FBD">
      <w:r>
        <w:lastRenderedPageBreak/>
        <w:t>Refundable tax credits</w:t>
      </w:r>
      <w:r w:rsidR="00BE5FBD" w:rsidRPr="00950F11">
        <w:t xml:space="preserve"> </w:t>
      </w:r>
      <w:r>
        <w:t>include</w:t>
      </w:r>
      <w:r w:rsidR="00BE5FBD" w:rsidRPr="00950F11">
        <w:t xml:space="preserve"> the </w:t>
      </w:r>
      <w:hyperlink r:id="rId42" w:history="1">
        <w:r w:rsidR="00BE5FBD" w:rsidRPr="00950F11">
          <w:rPr>
            <w:rStyle w:val="Hyperlink"/>
          </w:rPr>
          <w:t>Earned Income Tax Credit (EITC)</w:t>
        </w:r>
      </w:hyperlink>
      <w:r w:rsidR="00BE5FBD" w:rsidRPr="00950F11">
        <w:t xml:space="preserve"> and the refundable portion of the </w:t>
      </w:r>
      <w:hyperlink r:id="rId43" w:history="1">
        <w:r w:rsidR="00891133">
          <w:rPr>
            <w:rStyle w:val="Hyperlink"/>
          </w:rPr>
          <w:t>Child Tax Credit (CTC)</w:t>
        </w:r>
      </w:hyperlink>
      <w:r w:rsidR="00891133">
        <w:t xml:space="preserve">. </w:t>
      </w:r>
      <w:r w:rsidR="004046C9" w:rsidRPr="00950F11">
        <w:t xml:space="preserve">Eligible families who file taxes and claim these refundable credits receive cash back from the government if the credit amount is larger than taxes owed. </w:t>
      </w:r>
    </w:p>
    <w:p w14:paraId="5E035AF0" w14:textId="6201A2D7" w:rsidR="00624697" w:rsidRDefault="00BE5FBD" w:rsidP="00BE5FBD">
      <w:r>
        <w:t>The EITC</w:t>
      </w:r>
      <w:r w:rsidR="00910F66">
        <w:t xml:space="preserve">, which was </w:t>
      </w:r>
      <w:r w:rsidR="00E61CB5">
        <w:t xml:space="preserve">first enacted on a temporary basis in </w:t>
      </w:r>
      <w:commentRangeStart w:id="174"/>
      <w:r w:rsidR="00E61CB5">
        <w:t>1975</w:t>
      </w:r>
      <w:commentRangeEnd w:id="174"/>
      <w:r w:rsidR="00DD6789">
        <w:rPr>
          <w:rStyle w:val="CommentReference"/>
        </w:rPr>
        <w:commentReference w:id="174"/>
      </w:r>
      <w:r w:rsidR="00E61CB5">
        <w:t xml:space="preserve"> and made</w:t>
      </w:r>
      <w:r w:rsidR="004A40D7">
        <w:t xml:space="preserve"> permanent by the </w:t>
      </w:r>
      <w:commentRangeStart w:id="175"/>
      <w:r w:rsidR="004A40D7">
        <w:t>Revenue Act of 1978</w:t>
      </w:r>
      <w:commentRangeEnd w:id="175"/>
      <w:r w:rsidR="00DD6789">
        <w:rPr>
          <w:rStyle w:val="CommentReference"/>
        </w:rPr>
        <w:commentReference w:id="175"/>
      </w:r>
      <w:r w:rsidR="004A40D7">
        <w:t>,</w:t>
      </w:r>
      <w:r>
        <w:t xml:space="preserve"> is </w:t>
      </w:r>
      <w:r w:rsidRPr="00950F11">
        <w:t>generally targeted to low- and moderate-income working families</w:t>
      </w:r>
      <w:r w:rsidR="00E53DD1">
        <w:t xml:space="preserve"> and designed specifically to </w:t>
      </w:r>
      <w:hyperlink r:id="rId44" w:history="1">
        <w:r w:rsidR="00E53DD1" w:rsidRPr="00E53DD1">
          <w:rPr>
            <w:rStyle w:val="Hyperlink"/>
          </w:rPr>
          <w:t>encourage work and reduce dependence on cash welfare</w:t>
        </w:r>
      </w:hyperlink>
      <w:r w:rsidR="00F07E9B">
        <w:t xml:space="preserve">. </w:t>
      </w:r>
      <w:r w:rsidR="00816348">
        <w:t xml:space="preserve">Credit amounts depend upon family </w:t>
      </w:r>
      <w:r w:rsidR="000D2E02">
        <w:t xml:space="preserve">type, number of children, and income level. </w:t>
      </w:r>
      <w:r w:rsidR="00105E65">
        <w:t>Workers are eligible for the EITC with their first dollar of earned income, with the credit amount increasing</w:t>
      </w:r>
      <w:r w:rsidR="001E3DD6">
        <w:t xml:space="preserve"> (during what is called the phase-in range)</w:t>
      </w:r>
      <w:r w:rsidR="00105E65">
        <w:t xml:space="preserve"> as earning rise until it hits the maximum credit</w:t>
      </w:r>
      <w:r w:rsidR="00092838">
        <w:t xml:space="preserve"> (</w:t>
      </w:r>
      <w:r w:rsidR="00483AC1">
        <w:t>almost $6</w:t>
      </w:r>
      <w:r w:rsidR="0012458C">
        <w:t>000 in 2020 for two qualifying children</w:t>
      </w:r>
      <w:r w:rsidR="00092838">
        <w:t>)</w:t>
      </w:r>
      <w:r w:rsidR="00105E65">
        <w:t xml:space="preserve">. </w:t>
      </w:r>
      <w:r w:rsidR="001E3DD6">
        <w:t>At higher incomes</w:t>
      </w:r>
      <w:r w:rsidR="002511A0">
        <w:t xml:space="preserve"> (after a “flat</w:t>
      </w:r>
      <w:r w:rsidR="00C9770D">
        <w:t xml:space="preserve"> range” at the maximum credit)</w:t>
      </w:r>
      <w:r w:rsidR="001E3DD6">
        <w:t xml:space="preserve">, the credit begins to phase out as incomes </w:t>
      </w:r>
      <w:r w:rsidR="00C9770D">
        <w:t>increase</w:t>
      </w:r>
      <w:r w:rsidR="001E3DD6">
        <w:t xml:space="preserve"> until the </w:t>
      </w:r>
      <w:r w:rsidR="00EB053A">
        <w:t>income limit</w:t>
      </w:r>
      <w:r w:rsidR="001E3DD6">
        <w:t xml:space="preserve"> </w:t>
      </w:r>
      <w:r w:rsidR="00C9770D">
        <w:t>is reached</w:t>
      </w:r>
      <w:r w:rsidR="00B73DE9">
        <w:t xml:space="preserve">, which in 2020 was </w:t>
      </w:r>
      <w:hyperlink r:id="rId45" w:history="1">
        <w:r w:rsidR="006E7C39" w:rsidRPr="00910F66">
          <w:rPr>
            <w:rStyle w:val="Hyperlink"/>
          </w:rPr>
          <w:t>$47,440</w:t>
        </w:r>
      </w:hyperlink>
      <w:r w:rsidR="006E7C39">
        <w:t xml:space="preserve"> </w:t>
      </w:r>
      <w:r w:rsidR="009224E1">
        <w:t>for a single parent with two children</w:t>
      </w:r>
      <w:r w:rsidR="00C9770D">
        <w:t>.</w:t>
      </w:r>
      <w:r w:rsidR="001E36E8">
        <w:t xml:space="preserve"> All family members must have a social security number (SSN) to qualify.</w:t>
      </w:r>
      <w:r w:rsidR="00C9770D">
        <w:t xml:space="preserve"> </w:t>
      </w:r>
      <w:r w:rsidR="003825EA">
        <w:t>The EITC was expanded in 1986, 1990, and 1993.</w:t>
      </w:r>
      <w:r w:rsidR="0002570A">
        <w:t xml:space="preserve"> Between 1986 and </w:t>
      </w:r>
      <w:r w:rsidR="004601B4">
        <w:t xml:space="preserve">2013, federal spending on EITC increased </w:t>
      </w:r>
      <w:r w:rsidR="00E4289B">
        <w:t xml:space="preserve">from under </w:t>
      </w:r>
      <w:r w:rsidR="00406AC0">
        <w:t xml:space="preserve">5 billion to 73 billion (in real 2020 </w:t>
      </w:r>
      <w:commentRangeStart w:id="176"/>
      <w:r w:rsidR="00406AC0">
        <w:t>dollars</w:t>
      </w:r>
      <w:commentRangeEnd w:id="176"/>
      <w:r w:rsidR="00A3761F">
        <w:rPr>
          <w:rStyle w:val="CommentReference"/>
        </w:rPr>
        <w:commentReference w:id="176"/>
      </w:r>
      <w:r w:rsidR="00406AC0">
        <w:t>).</w:t>
      </w:r>
      <w:ins w:id="177" w:author="Renee Ryberg" w:date="2022-04-13T15:11:00Z">
        <w:r w:rsidR="00A3761F">
          <w:t xml:space="preserve"> </w:t>
        </w:r>
      </w:ins>
    </w:p>
    <w:p w14:paraId="7C6ECAC0" w14:textId="3636E16F" w:rsidR="00BE5FBD" w:rsidRDefault="00F07E9B" w:rsidP="00BE5FBD">
      <w:r>
        <w:t>T</w:t>
      </w:r>
      <w:r w:rsidR="00BE5FBD">
        <w:t xml:space="preserve">he </w:t>
      </w:r>
      <w:commentRangeStart w:id="178"/>
      <w:r w:rsidR="00BE5FBD">
        <w:t>CTC</w:t>
      </w:r>
      <w:commentRangeEnd w:id="178"/>
      <w:r w:rsidR="00FF7B0A">
        <w:rPr>
          <w:rStyle w:val="CommentReference"/>
        </w:rPr>
        <w:commentReference w:id="178"/>
      </w:r>
      <w:r w:rsidR="006A4905">
        <w:t>, which was introduced in 1997, has a similar phase-in/phase-out structure as the ETIC, but</w:t>
      </w:r>
      <w:r w:rsidR="005542E1">
        <w:t xml:space="preserve"> </w:t>
      </w:r>
      <w:r w:rsidR="00BE5FBD">
        <w:t xml:space="preserve">primarily goes to </w:t>
      </w:r>
      <w:hyperlink r:id="rId46" w:history="1">
        <w:r w:rsidR="00BE5FBD" w:rsidRPr="00DD2459">
          <w:rPr>
            <w:rStyle w:val="Hyperlink"/>
          </w:rPr>
          <w:t>higher-income families</w:t>
        </w:r>
      </w:hyperlink>
      <w:r w:rsidR="00BB1635">
        <w:t xml:space="preserve"> with</w:t>
      </w:r>
      <w:r w:rsidR="00A318E6">
        <w:t xml:space="preserve"> </w:t>
      </w:r>
      <w:r w:rsidR="00052F54">
        <w:t xml:space="preserve">credit </w:t>
      </w:r>
      <w:r w:rsidR="009B295E">
        <w:t>originally phasing</w:t>
      </w:r>
      <w:r w:rsidR="00052F54">
        <w:t xml:space="preserve"> out at incomes as high as </w:t>
      </w:r>
      <w:r w:rsidR="00047A62">
        <w:t>$</w:t>
      </w:r>
      <w:r w:rsidR="009B295E">
        <w:t>110</w:t>
      </w:r>
      <w:r w:rsidR="00047A62">
        <w:t>,000</w:t>
      </w:r>
      <w:r w:rsidR="00BB1635">
        <w:t xml:space="preserve"> </w:t>
      </w:r>
      <w:r w:rsidR="001F2B09">
        <w:t>for a married couple filing jointly or $</w:t>
      </w:r>
      <w:r w:rsidR="009B295E">
        <w:t>75</w:t>
      </w:r>
      <w:r w:rsidR="001F2B09">
        <w:t xml:space="preserve">,000 for a single </w:t>
      </w:r>
      <w:r w:rsidR="00843FD0">
        <w:t>head of household.</w:t>
      </w:r>
      <w:r w:rsidR="000632FB">
        <w:t xml:space="preserve"> </w:t>
      </w:r>
      <w:r w:rsidR="00AB1B4C">
        <w:t xml:space="preserve">The original credit was $400 per child and was non-refundable, limiting its value for many lower-income families who did </w:t>
      </w:r>
      <w:r w:rsidR="00E2719E">
        <w:t xml:space="preserve">not have any tax obligations. </w:t>
      </w:r>
      <w:r w:rsidR="00EC7598">
        <w:t>A refundable</w:t>
      </w:r>
      <w:r w:rsidR="009E487A">
        <w:t xml:space="preserve"> Additional Child Tax Credit</w:t>
      </w:r>
      <w:ins w:id="179" w:author="Renee Ryberg" w:date="2022-04-13T15:12:00Z">
        <w:r w:rsidR="00DF09A1">
          <w:t xml:space="preserve"> (ACTC)</w:t>
        </w:r>
      </w:ins>
      <w:r w:rsidR="009E487A">
        <w:t xml:space="preserve"> was introduced in 2001</w:t>
      </w:r>
      <w:r w:rsidR="0058087C">
        <w:t xml:space="preserve"> and expanded in 2009. In addition, the value of the credit steadily increased </w:t>
      </w:r>
      <w:r w:rsidR="005E13B2">
        <w:t>during this time as well</w:t>
      </w:r>
      <w:r w:rsidR="00420103">
        <w:t>, to $1</w:t>
      </w:r>
      <w:r w:rsidR="00D07ED2">
        <w:t>,</w:t>
      </w:r>
      <w:r w:rsidR="00420103">
        <w:t>000 per child in 2010</w:t>
      </w:r>
      <w:r w:rsidR="00D07ED2">
        <w:t>, and then increased again in 2017 to $2,000 per child.</w:t>
      </w:r>
      <w:r w:rsidR="005E13B2">
        <w:t xml:space="preserve"> </w:t>
      </w:r>
      <w:r w:rsidR="0021282F">
        <w:t>T</w:t>
      </w:r>
      <w:r w:rsidR="00686205">
        <w:t xml:space="preserve">hrough 2017, taxpayers were required to provide a taxpayer ID for each child claimed; however, </w:t>
      </w:r>
      <w:r w:rsidR="0075725D">
        <w:t>beginning in 2017, SSNs are required for each child claimed (though other family members can provide taxpayer IDs).</w:t>
      </w:r>
      <w:r w:rsidR="0058170C">
        <w:t xml:space="preserve"> In 2021, the American Rescue Plan made several temporary changes to the child credi</w:t>
      </w:r>
      <w:r w:rsidR="002F7E91">
        <w:t>t, including eliminating the phase</w:t>
      </w:r>
      <w:r w:rsidR="00283EE3">
        <w:t xml:space="preserve">-in range, </w:t>
      </w:r>
      <w:r w:rsidR="002F7E91">
        <w:t>making the credit fully refundable</w:t>
      </w:r>
      <w:r w:rsidR="00283EE3">
        <w:t xml:space="preserve">, increasing the maximum amount of the credit to $3,000 for each child 6-17 years and $3,600 for each child 0-5 years, </w:t>
      </w:r>
      <w:r w:rsidR="00202DB7">
        <w:t>and</w:t>
      </w:r>
      <w:r w:rsidR="00196A90">
        <w:t xml:space="preserve"> delivering half of the credit in monthly advanced payments.</w:t>
      </w:r>
    </w:p>
    <w:p w14:paraId="2329C96E" w14:textId="4EE5C8D7" w:rsidR="0018057B" w:rsidRPr="0018057B" w:rsidRDefault="0018057B" w:rsidP="00950F11">
      <w:pPr>
        <w:rPr>
          <w:i/>
          <w:iCs/>
        </w:rPr>
      </w:pPr>
      <w:r w:rsidRPr="0018057B">
        <w:rPr>
          <w:i/>
          <w:iCs/>
        </w:rPr>
        <w:t>Nutrition assistance</w:t>
      </w:r>
    </w:p>
    <w:p w14:paraId="304E97FB" w14:textId="49368D1D" w:rsidR="00501C29" w:rsidRDefault="000B2289" w:rsidP="00950F11">
      <w:r w:rsidRPr="00950F11">
        <w:t xml:space="preserve">The </w:t>
      </w:r>
      <w:hyperlink r:id="rId47" w:history="1">
        <w:r w:rsidRPr="00950F11">
          <w:rPr>
            <w:rStyle w:val="Hyperlink"/>
          </w:rPr>
          <w:t>Supplemental Nutrition Assistance Program (SNAP)</w:t>
        </w:r>
      </w:hyperlink>
      <w:r w:rsidR="00500986">
        <w:t xml:space="preserve">, previously known as the Food Stamps program, </w:t>
      </w:r>
      <w:r w:rsidRPr="00950F11">
        <w:t xml:space="preserve">provides </w:t>
      </w:r>
      <w:r w:rsidR="004959A1">
        <w:t xml:space="preserve">vouchers or </w:t>
      </w:r>
      <w:r w:rsidRPr="00950F11">
        <w:t xml:space="preserve">debit cards that </w:t>
      </w:r>
      <w:r w:rsidR="009418FC">
        <w:t>can be</w:t>
      </w:r>
      <w:r w:rsidRPr="00950F11">
        <w:t xml:space="preserve"> use</w:t>
      </w:r>
      <w:r w:rsidR="009418FC">
        <w:t>d</w:t>
      </w:r>
      <w:r w:rsidRPr="00950F11">
        <w:t xml:space="preserve"> to purchase food from grocery stores</w:t>
      </w:r>
      <w:r w:rsidR="009418FC">
        <w:t xml:space="preserve"> to </w:t>
      </w:r>
      <w:r w:rsidR="00FC490A">
        <w:t>families with incomes at or below 130 percent of the federal poverty threshold.</w:t>
      </w:r>
      <w:r w:rsidR="00F90D5F">
        <w:t xml:space="preserve"> The program </w:t>
      </w:r>
      <w:r w:rsidR="004C067E">
        <w:t xml:space="preserve">was first implemented </w:t>
      </w:r>
      <w:r w:rsidR="00AB5677">
        <w:t>from</w:t>
      </w:r>
      <w:r w:rsidR="00BF7ECA">
        <w:t xml:space="preserve"> 1939</w:t>
      </w:r>
      <w:r w:rsidR="00AB5677">
        <w:t xml:space="preserve"> to 1943</w:t>
      </w:r>
      <w:r w:rsidR="00BF7ECA">
        <w:t xml:space="preserve"> as a key component of the New Deal program</w:t>
      </w:r>
      <w:r w:rsidR="00764712">
        <w:t xml:space="preserve"> and</w:t>
      </w:r>
      <w:r w:rsidR="00AB5677">
        <w:t xml:space="preserve"> reintroduced</w:t>
      </w:r>
      <w:r w:rsidR="00340D82">
        <w:t xml:space="preserve"> by the Food Stamp Act of 1964</w:t>
      </w:r>
      <w:r w:rsidR="00CA16A0">
        <w:t xml:space="preserve">. The program </w:t>
      </w:r>
      <w:ins w:id="180" w:author="Renee Ryberg" w:date="2022-04-13T15:14:00Z">
        <w:r w:rsidR="003820E8">
          <w:t>has been federally</w:t>
        </w:r>
      </w:ins>
      <w:del w:id="181" w:author="Renee Ryberg" w:date="2022-04-13T15:14:00Z">
        <w:r w:rsidR="00CA16A0" w:rsidDel="003820E8">
          <w:delText>is</w:delText>
        </w:r>
      </w:del>
      <w:r w:rsidR="00CA16A0">
        <w:t xml:space="preserve"> administered </w:t>
      </w:r>
      <w:del w:id="182" w:author="Renee Ryberg" w:date="2022-04-13T15:14:00Z">
        <w:r w:rsidR="00CA16A0" w:rsidDel="003820E8">
          <w:delText xml:space="preserve">federally </w:delText>
        </w:r>
      </w:del>
      <w:r w:rsidR="00CA16A0">
        <w:t xml:space="preserve">with uniform national standards </w:t>
      </w:r>
      <w:del w:id="183" w:author="Renee Ryberg" w:date="2022-04-13T15:14:00Z">
        <w:r w:rsidR="00CA16A0" w:rsidDel="003820E8">
          <w:delText>of eligibility</w:delText>
        </w:r>
        <w:r w:rsidR="00895711" w:rsidDel="003820E8">
          <w:delText xml:space="preserve"> as of </w:delText>
        </w:r>
      </w:del>
      <w:ins w:id="184" w:author="Renee Ryberg" w:date="2022-04-13T15:14:00Z">
        <w:r w:rsidR="003820E8">
          <w:t>since</w:t>
        </w:r>
        <w:r w:rsidR="00830130">
          <w:t xml:space="preserve"> </w:t>
        </w:r>
      </w:ins>
      <w:r w:rsidR="00895711">
        <w:t xml:space="preserve">1977. </w:t>
      </w:r>
      <w:commentRangeStart w:id="185"/>
      <w:r w:rsidR="00895711">
        <w:t xml:space="preserve">The program experienced severe budget cuts </w:t>
      </w:r>
      <w:r w:rsidR="00FD2935">
        <w:t xml:space="preserve">in 1981, with some funding restored in </w:t>
      </w:r>
      <w:r w:rsidR="00385313">
        <w:t>1988 and 1990</w:t>
      </w:r>
      <w:r w:rsidR="00DF0283">
        <w:t xml:space="preserve"> but then </w:t>
      </w:r>
      <w:r w:rsidR="00FE144E">
        <w:t>pulled back again in the later 1990s</w:t>
      </w:r>
      <w:r w:rsidR="007B3883">
        <w:t xml:space="preserve">, </w:t>
      </w:r>
      <w:r w:rsidR="006D57B1">
        <w:t xml:space="preserve">with federal spending on SNAP decreasing </w:t>
      </w:r>
      <w:r w:rsidR="005F6B04">
        <w:t>36 percent from 40 billion</w:t>
      </w:r>
      <w:r w:rsidR="005C1BE8">
        <w:t xml:space="preserve"> in real 2020$</w:t>
      </w:r>
      <w:r w:rsidR="005F6B04">
        <w:t xml:space="preserve"> in 1996 to under $26 billion in </w:t>
      </w:r>
      <w:r w:rsidR="003322E0">
        <w:t xml:space="preserve">real 2020$ in </w:t>
      </w:r>
      <w:r w:rsidR="005F6B04">
        <w:t>2000</w:t>
      </w:r>
      <w:r w:rsidR="00BC229E">
        <w:t>.</w:t>
      </w:r>
      <w:r w:rsidR="00A4131D">
        <w:t xml:space="preserve"> </w:t>
      </w:r>
      <w:commentRangeEnd w:id="185"/>
      <w:r w:rsidR="00830130">
        <w:rPr>
          <w:rStyle w:val="CommentReference"/>
        </w:rPr>
        <w:commentReference w:id="185"/>
      </w:r>
      <w:r w:rsidR="00A4131D">
        <w:t xml:space="preserve">In </w:t>
      </w:r>
      <w:r w:rsidR="00096F05">
        <w:t>1999 and the early 200</w:t>
      </w:r>
      <w:r w:rsidR="00A212D0">
        <w:t xml:space="preserve">0s, </w:t>
      </w:r>
      <w:r w:rsidR="00926E2F">
        <w:t xml:space="preserve">states were granted the power to </w:t>
      </w:r>
      <w:r w:rsidR="00D76E7F">
        <w:t>broaden el</w:t>
      </w:r>
      <w:r w:rsidR="00EF2068">
        <w:t>igibility.</w:t>
      </w:r>
      <w:r w:rsidR="0036613B">
        <w:t xml:space="preserve"> </w:t>
      </w:r>
      <w:r w:rsidR="00D57DE7">
        <w:t>However, as with A</w:t>
      </w:r>
      <w:r w:rsidR="00FF6753">
        <w:t xml:space="preserve">FDC/TANF, </w:t>
      </w:r>
      <w:r w:rsidR="003828ED">
        <w:t>most</w:t>
      </w:r>
      <w:r w:rsidR="00FF6753">
        <w:t xml:space="preserve"> categories of immi</w:t>
      </w:r>
      <w:r w:rsidR="00C74F9D">
        <w:t xml:space="preserve">grants are not eligible for SNAP benefits until they have been in the country for at least five years. </w:t>
      </w:r>
      <w:r w:rsidR="00371121">
        <w:t>In 2009</w:t>
      </w:r>
      <w:r w:rsidR="00CB3802">
        <w:t xml:space="preserve">, as part of the </w:t>
      </w:r>
      <w:r w:rsidR="00882F58">
        <w:t>American Recovery and Reinvestment Act,</w:t>
      </w:r>
      <w:r w:rsidR="00371121">
        <w:t xml:space="preserve"> </w:t>
      </w:r>
      <w:r w:rsidR="00807F75">
        <w:t>the level of SNAP benefits was temporarily increased</w:t>
      </w:r>
      <w:r w:rsidR="000033EE">
        <w:t xml:space="preserve"> to offs</w:t>
      </w:r>
      <w:r w:rsidR="0076074C">
        <w:t>et economic hardship as a result of the Gre</w:t>
      </w:r>
      <w:r w:rsidR="00083CA6">
        <w:t>at Recession</w:t>
      </w:r>
      <w:r w:rsidR="006421BF">
        <w:t xml:space="preserve">; this temporary boost expired </w:t>
      </w:r>
      <w:r w:rsidR="00621F20">
        <w:t>toward the end of 2013.</w:t>
      </w:r>
      <w:r w:rsidR="008A570F">
        <w:t xml:space="preserve"> </w:t>
      </w:r>
      <w:r w:rsidR="007B3883">
        <w:t>Between</w:t>
      </w:r>
      <w:r w:rsidR="006B359C">
        <w:t xml:space="preserve"> </w:t>
      </w:r>
      <w:r w:rsidR="007B3883">
        <w:t>2000</w:t>
      </w:r>
      <w:r w:rsidR="005F6B04">
        <w:t xml:space="preserve"> and 2013</w:t>
      </w:r>
      <w:r w:rsidR="008A570F">
        <w:t xml:space="preserve">, </w:t>
      </w:r>
      <w:r w:rsidR="00127B6E">
        <w:t xml:space="preserve">real </w:t>
      </w:r>
      <w:r w:rsidR="008A570F">
        <w:t xml:space="preserve">federal spending on SNAP </w:t>
      </w:r>
      <w:r w:rsidR="003322E0">
        <w:t>increase</w:t>
      </w:r>
      <w:r w:rsidR="00127B6E">
        <w:t xml:space="preserve">d nearly 250 percent to a peak of </w:t>
      </w:r>
      <w:r w:rsidR="00CB3B08">
        <w:t>over 88 billion in real 2020 dollars.</w:t>
      </w:r>
      <w:r w:rsidR="00097B2B">
        <w:t xml:space="preserve"> </w:t>
      </w:r>
    </w:p>
    <w:p w14:paraId="1F3F3872" w14:textId="2EE07931" w:rsidR="00EB6B90" w:rsidRDefault="00EB6B90" w:rsidP="00950F11">
      <w:r w:rsidRPr="00950F11">
        <w:lastRenderedPageBreak/>
        <w:t>Other nutrition programs include</w:t>
      </w:r>
      <w:ins w:id="186" w:author="Renee Ryberg" w:date="2022-04-13T15:13:00Z">
        <w:r w:rsidR="003820E8">
          <w:t xml:space="preserve"> the</w:t>
        </w:r>
      </w:ins>
      <w:r w:rsidRPr="00950F11">
        <w:t xml:space="preserve"> </w:t>
      </w:r>
      <w:hyperlink r:id="rId48" w:history="1">
        <w:r w:rsidRPr="00950F11">
          <w:rPr>
            <w:rStyle w:val="Hyperlink"/>
          </w:rPr>
          <w:t>Women, Infants, &amp; Children (WIC)</w:t>
        </w:r>
      </w:hyperlink>
      <w:r w:rsidRPr="00950F11">
        <w:t xml:space="preserve"> nutrition program, </w:t>
      </w:r>
      <w:r w:rsidR="00D92FF3">
        <w:t xml:space="preserve">established in 1974, </w:t>
      </w:r>
      <w:r w:rsidRPr="00950F11">
        <w:t xml:space="preserve">which provides children under the age of five and pregnant women in low-income households with monthly food vouchers for the purchase of specific types of nutritious food, and the </w:t>
      </w:r>
      <w:hyperlink r:id="rId49" w:history="1">
        <w:r w:rsidRPr="00950F11">
          <w:rPr>
            <w:rStyle w:val="Hyperlink"/>
          </w:rPr>
          <w:t>National School Lunch Program (NSLP)</w:t>
        </w:r>
      </w:hyperlink>
      <w:r w:rsidR="000442ED">
        <w:t xml:space="preserve"> </w:t>
      </w:r>
      <w:r w:rsidRPr="00950F11">
        <w:t xml:space="preserve">and </w:t>
      </w:r>
      <w:hyperlink r:id="rId50" w:history="1">
        <w:r w:rsidRPr="00950F11">
          <w:rPr>
            <w:rStyle w:val="Hyperlink"/>
          </w:rPr>
          <w:t>School Breakfast Program (SBP)</w:t>
        </w:r>
      </w:hyperlink>
      <w:r w:rsidRPr="00950F11">
        <w:t xml:space="preserve">, </w:t>
      </w:r>
      <w:r w:rsidR="000442ED">
        <w:t xml:space="preserve">begun in 1946 and 1966, respectively, </w:t>
      </w:r>
      <w:r w:rsidRPr="00950F11">
        <w:t>which provide free or reduced-price school meals to children who live in low-income households.</w:t>
      </w:r>
    </w:p>
    <w:p w14:paraId="5F2F4BFB" w14:textId="6467F184" w:rsidR="00CC09C0" w:rsidRPr="00CC09C0" w:rsidRDefault="00825104" w:rsidP="00950F11">
      <w:pPr>
        <w:rPr>
          <w:i/>
          <w:iCs/>
        </w:rPr>
      </w:pPr>
      <w:r>
        <w:rPr>
          <w:i/>
          <w:iCs/>
        </w:rPr>
        <w:t>Other government programs</w:t>
      </w:r>
      <w:r w:rsidR="00F22127">
        <w:rPr>
          <w:i/>
          <w:iCs/>
        </w:rPr>
        <w:t xml:space="preserve"> </w:t>
      </w:r>
      <w:r w:rsidR="00C31286">
        <w:rPr>
          <w:i/>
          <w:iCs/>
        </w:rPr>
        <w:t>reduce economic hardship among low-income families</w:t>
      </w:r>
      <w:r w:rsidR="00A96863">
        <w:rPr>
          <w:i/>
          <w:iCs/>
        </w:rPr>
        <w:t xml:space="preserve"> with children</w:t>
      </w:r>
    </w:p>
    <w:p w14:paraId="408E1415" w14:textId="27FFD8C1" w:rsidR="00FA3F53" w:rsidDel="00F558EA" w:rsidRDefault="00A71601" w:rsidP="00950F11">
      <w:pPr>
        <w:rPr>
          <w:del w:id="187" w:author="Renee Ryberg" w:date="2022-04-13T15:16:00Z"/>
        </w:rPr>
      </w:pPr>
      <w:hyperlink r:id="rId51" w:history="1">
        <w:r w:rsidR="00C959C8" w:rsidRPr="00AD0389">
          <w:rPr>
            <w:rStyle w:val="Hyperlink"/>
          </w:rPr>
          <w:t>Supplemental Security Income</w:t>
        </w:r>
      </w:hyperlink>
      <w:r w:rsidR="00C959C8">
        <w:t xml:space="preserve"> provides cash benefits for low-income aged and disabled individuals. </w:t>
      </w:r>
      <w:hyperlink r:id="rId52" w:history="1">
        <w:r w:rsidR="00950F11" w:rsidRPr="000021DC">
          <w:rPr>
            <w:rStyle w:val="Hyperlink"/>
          </w:rPr>
          <w:t>Housing</w:t>
        </w:r>
      </w:hyperlink>
      <w:r w:rsidR="00950F11" w:rsidRPr="00950F11">
        <w:t xml:space="preserve"> and </w:t>
      </w:r>
      <w:hyperlink r:id="rId53" w:history="1">
        <w:r w:rsidR="00950F11" w:rsidRPr="00655858">
          <w:rPr>
            <w:rStyle w:val="Hyperlink"/>
          </w:rPr>
          <w:t>energy</w:t>
        </w:r>
      </w:hyperlink>
      <w:r w:rsidR="00950F11" w:rsidRPr="00950F11">
        <w:t xml:space="preserve"> assistance programs provide housing vouchers or designate rental units for low-income renters to restrict their housing cost burden to no more than 30 percent of their income. </w:t>
      </w:r>
      <w:hyperlink r:id="rId54" w:history="1">
        <w:r w:rsidR="002D130A" w:rsidRPr="00722EA1">
          <w:rPr>
            <w:rStyle w:val="Hyperlink"/>
          </w:rPr>
          <w:t>Unemployment insurance</w:t>
        </w:r>
      </w:hyperlink>
      <w:r w:rsidR="002D130A">
        <w:t xml:space="preserve">, while not </w:t>
      </w:r>
      <w:commentRangeStart w:id="188"/>
      <w:r w:rsidR="002D130A">
        <w:t>means-tested</w:t>
      </w:r>
      <w:commentRangeEnd w:id="188"/>
      <w:r w:rsidR="00D03222">
        <w:rPr>
          <w:rStyle w:val="CommentReference"/>
        </w:rPr>
        <w:commentReference w:id="188"/>
      </w:r>
      <w:r w:rsidR="002D130A">
        <w:t xml:space="preserve">, provides temporary relief for workers who have lost their jobs through no fault of their own. </w:t>
      </w:r>
      <w:hyperlink r:id="rId55" w:history="1">
        <w:r w:rsidR="00950F11" w:rsidRPr="00950F11">
          <w:rPr>
            <w:rStyle w:val="Hyperlink"/>
          </w:rPr>
          <w:t>Medicaid</w:t>
        </w:r>
      </w:hyperlink>
      <w:r w:rsidR="00950F11" w:rsidRPr="00950F11">
        <w:t xml:space="preserve"> and </w:t>
      </w:r>
      <w:hyperlink r:id="rId56" w:history="1">
        <w:r w:rsidR="00950F11" w:rsidRPr="00950F11">
          <w:rPr>
            <w:rStyle w:val="Hyperlink"/>
          </w:rPr>
          <w:t>Children’s Health Insurance Program (CHIP)</w:t>
        </w:r>
      </w:hyperlink>
      <w:r w:rsidR="00950F11" w:rsidRPr="00950F11">
        <w:t xml:space="preserve"> provide health insurance coverage to low-income families, thereby reducing families’ out-of-pocket medical expenses. Finally, </w:t>
      </w:r>
      <w:hyperlink r:id="rId57" w:history="1">
        <w:r w:rsidR="00950F11" w:rsidRPr="00950F11">
          <w:rPr>
            <w:rStyle w:val="Hyperlink"/>
          </w:rPr>
          <w:t>Head Start, Early Head Start</w:t>
        </w:r>
      </w:hyperlink>
      <w:r w:rsidR="00950F11" w:rsidRPr="00950F11">
        <w:t xml:space="preserve">, and </w:t>
      </w:r>
      <w:hyperlink r:id="rId58" w:history="1">
        <w:r w:rsidR="00950F11" w:rsidRPr="00950F11">
          <w:rPr>
            <w:rStyle w:val="Hyperlink"/>
          </w:rPr>
          <w:t>Child Care Development Fund (CCDF)</w:t>
        </w:r>
      </w:hyperlink>
      <w:r w:rsidR="00950F11" w:rsidRPr="00950F11">
        <w:t xml:space="preserve"> programs provide early care and education resources for low-income families.</w:t>
      </w:r>
    </w:p>
    <w:p w14:paraId="70377B3C" w14:textId="011FC882" w:rsidR="00522539" w:rsidRDefault="00522539" w:rsidP="00950F11">
      <w:commentRangeStart w:id="189"/>
      <w:commentRangeStart w:id="190"/>
    </w:p>
    <w:p w14:paraId="4F81AF75" w14:textId="4ABE9F9B" w:rsidR="0006628A" w:rsidRDefault="0006628A" w:rsidP="0006628A">
      <w:r>
        <w:t>In Figure X, we illustrate</w:t>
      </w:r>
      <w:r w:rsidR="0027314C">
        <w:t xml:space="preserve"> how </w:t>
      </w:r>
      <w:r w:rsidR="00B40BD2">
        <w:t xml:space="preserve">real </w:t>
      </w:r>
      <w:r w:rsidR="0027314C">
        <w:t xml:space="preserve">spending for </w:t>
      </w:r>
      <w:ins w:id="191" w:author="Renee Ryberg" w:date="2022-04-13T15:16:00Z">
        <w:r w:rsidR="003B746E">
          <w:t xml:space="preserve">the </w:t>
        </w:r>
      </w:ins>
      <w:r w:rsidR="0027314C">
        <w:t xml:space="preserve">four </w:t>
      </w:r>
      <w:ins w:id="192" w:author="Renee Ryberg" w:date="2022-04-13T15:16:00Z">
        <w:r w:rsidR="003B746E">
          <w:t xml:space="preserve">largest(?) </w:t>
        </w:r>
      </w:ins>
      <w:r w:rsidR="0027314C">
        <w:t>federal programs has changed over time and in relation to changes in child poverty</w:t>
      </w:r>
      <w:r w:rsidR="00B40BD2">
        <w:t>. While real spending for TANF began decreas</w:t>
      </w:r>
      <w:r w:rsidR="002B7555">
        <w:t xml:space="preserve">ing considerably in 1996, significant expansions of </w:t>
      </w:r>
      <w:r w:rsidR="0002115B">
        <w:t>EITC beginnin</w:t>
      </w:r>
      <w:r w:rsidR="00E67AA6">
        <w:t>g in the 1990s</w:t>
      </w:r>
      <w:r w:rsidR="005B4FDA">
        <w:t xml:space="preserve"> and increases in SNAP spending in the 2000s likely help to reduce the SPM child poverty rate, which accounts for these programs in its measure of family resources. The CTC, which was introduced in 1997, may have also have played a role, though</w:t>
      </w:r>
      <w:r w:rsidR="008F05C4">
        <w:t xml:space="preserve"> likely not until the 2000s when the refundable ACTC was enacted. These federal programs likely also prevented increases in the SPM child poverty rate during economic recessions, as were seen in the OPM child poverty rates during economic downturns. We explore these hypotheses further in the next section.</w:t>
      </w:r>
      <w:commentRangeEnd w:id="189"/>
      <w:r w:rsidR="00641039">
        <w:rPr>
          <w:rStyle w:val="CommentReference"/>
        </w:rPr>
        <w:commentReference w:id="189"/>
      </w:r>
      <w:commentRangeEnd w:id="190"/>
      <w:r w:rsidR="00990E99">
        <w:rPr>
          <w:rStyle w:val="CommentReference"/>
        </w:rPr>
        <w:commentReference w:id="190"/>
      </w:r>
    </w:p>
    <w:p w14:paraId="159B48DF" w14:textId="77777777" w:rsidR="005B4FDA" w:rsidRDefault="005B4FDA" w:rsidP="0006628A"/>
    <w:p w14:paraId="4DDFD07E" w14:textId="680783D4" w:rsidR="005B4FDA" w:rsidRDefault="005B4FDA" w:rsidP="0006628A">
      <w:r w:rsidRPr="005B4FDA">
        <w:rPr>
          <w:highlight w:val="yellow"/>
        </w:rPr>
        <w:t>Figure X</w:t>
      </w:r>
      <w:r>
        <w:t>. OPM and SPM child poverty rates alongside real federal spending on four programs, 1967-2020</w:t>
      </w:r>
    </w:p>
    <w:p w14:paraId="3D34F605" w14:textId="77777777" w:rsidR="0006628A" w:rsidRDefault="0006628A" w:rsidP="0006628A">
      <w:commentRangeStart w:id="193"/>
      <w:r w:rsidRPr="00E00FDA">
        <w:rPr>
          <w:noProof/>
        </w:rPr>
        <w:lastRenderedPageBreak/>
        <w:drawing>
          <wp:inline distT="0" distB="0" distL="0" distR="0" wp14:anchorId="5D199824" wp14:editId="39EE95DD">
            <wp:extent cx="5943600" cy="3689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689985"/>
                    </a:xfrm>
                    <a:prstGeom prst="rect">
                      <a:avLst/>
                    </a:prstGeom>
                  </pic:spPr>
                </pic:pic>
              </a:graphicData>
            </a:graphic>
          </wp:inline>
        </w:drawing>
      </w:r>
      <w:commentRangeEnd w:id="193"/>
      <w:r w:rsidR="00546D0E">
        <w:rPr>
          <w:rStyle w:val="CommentReference"/>
        </w:rPr>
        <w:commentReference w:id="193"/>
      </w:r>
    </w:p>
    <w:p w14:paraId="33CEE17A" w14:textId="77777777" w:rsidR="0006628A" w:rsidRDefault="0006628A" w:rsidP="0006628A">
      <w:commentRangeStart w:id="194"/>
      <w:commentRangeStart w:id="195"/>
      <w:r w:rsidRPr="00522539">
        <w:rPr>
          <w:noProof/>
        </w:rPr>
        <w:drawing>
          <wp:inline distT="0" distB="0" distL="0" distR="0" wp14:anchorId="10F811A2" wp14:editId="17C93F3B">
            <wp:extent cx="5943600" cy="3729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729355"/>
                    </a:xfrm>
                    <a:prstGeom prst="rect">
                      <a:avLst/>
                    </a:prstGeom>
                  </pic:spPr>
                </pic:pic>
              </a:graphicData>
            </a:graphic>
          </wp:inline>
        </w:drawing>
      </w:r>
      <w:commentRangeEnd w:id="194"/>
      <w:r w:rsidR="00546D0E">
        <w:rPr>
          <w:rStyle w:val="CommentReference"/>
        </w:rPr>
        <w:commentReference w:id="194"/>
      </w:r>
      <w:commentRangeEnd w:id="195"/>
      <w:r w:rsidR="00764870">
        <w:rPr>
          <w:rStyle w:val="CommentReference"/>
        </w:rPr>
        <w:commentReference w:id="195"/>
      </w:r>
    </w:p>
    <w:p w14:paraId="22ACDFFC" w14:textId="77777777" w:rsidR="0006628A" w:rsidRDefault="0006628A" w:rsidP="0006628A"/>
    <w:p w14:paraId="3B5BE58A" w14:textId="77777777" w:rsidR="0006628A" w:rsidRDefault="0006628A" w:rsidP="00950F11"/>
    <w:sectPr w:rsidR="000662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dy" w:date="2022-04-14T10:02:00Z" w:initials="JIF">
    <w:p w14:paraId="6613DA34" w14:textId="74DB97B4" w:rsidR="000115EA" w:rsidRDefault="000115EA">
      <w:pPr>
        <w:pStyle w:val="CommentText"/>
      </w:pPr>
      <w:r>
        <w:rPr>
          <w:rStyle w:val="CommentReference"/>
        </w:rPr>
        <w:annotationRef/>
      </w:r>
      <w:r>
        <w:t>I’m highlighting in yellow the sentences that I think could be pulled out</w:t>
      </w:r>
      <w:r w:rsidR="00DF0EF7">
        <w:t>.</w:t>
      </w:r>
    </w:p>
  </w:comment>
  <w:comment w:id="1" w:author="Jody" w:date="2022-04-14T09:07:00Z" w:initials="JIF">
    <w:p w14:paraId="6048F44A" w14:textId="7DC57533" w:rsidR="00B95D0F" w:rsidRDefault="00B95D0F">
      <w:pPr>
        <w:pStyle w:val="CommentText"/>
      </w:pPr>
      <w:r>
        <w:rPr>
          <w:rStyle w:val="CommentReference"/>
        </w:rPr>
        <w:annotationRef/>
      </w:r>
      <w:r>
        <w:t>This first sentence would be more powerful if we could</w:t>
      </w:r>
      <w:r w:rsidR="002838A3">
        <w:t xml:space="preserve"> move this clau</w:t>
      </w:r>
      <w:r w:rsidR="00FE3BE3">
        <w:t>se</w:t>
      </w:r>
      <w:r w:rsidR="00AB066A">
        <w:t xml:space="preserve"> into the </w:t>
      </w:r>
      <w:r w:rsidR="005667FE">
        <w:t>next sentence</w:t>
      </w:r>
      <w:r w:rsidR="00C41786">
        <w:t xml:space="preserve"> somehow.</w:t>
      </w:r>
    </w:p>
  </w:comment>
  <w:comment w:id="2" w:author="Jody" w:date="2022-04-14T09:12:00Z" w:initials="JIF">
    <w:p w14:paraId="4F71A771" w14:textId="468FD014" w:rsidR="00B151BC" w:rsidRDefault="00B151BC">
      <w:pPr>
        <w:pStyle w:val="CommentText"/>
      </w:pPr>
      <w:r>
        <w:rPr>
          <w:rStyle w:val="CommentReference"/>
        </w:rPr>
        <w:annotationRef/>
      </w:r>
      <w:r>
        <w:t xml:space="preserve">Again, this kind of diminishes the </w:t>
      </w:r>
      <w:r w:rsidR="009126AD">
        <w:t>power of what we’re saying. Is this necessary?</w:t>
      </w:r>
    </w:p>
  </w:comment>
  <w:comment w:id="3" w:author="Dana Thomson" w:date="2022-04-15T12:17:00Z" w:initials="DT">
    <w:p w14:paraId="7080A3D7" w14:textId="407256E7" w:rsidR="00CF5BCC" w:rsidRDefault="00CF5BCC">
      <w:pPr>
        <w:pStyle w:val="CommentText"/>
      </w:pPr>
      <w:r>
        <w:rPr>
          <w:rStyle w:val="CommentReference"/>
        </w:rPr>
        <w:annotationRef/>
      </w:r>
      <w:r w:rsidR="000E38BD">
        <w:t xml:space="preserve">Jody: what do you think about adding a bar </w:t>
      </w:r>
      <w:r w:rsidR="00582B39">
        <w:t xml:space="preserve">graph here that shows # and percent of children in poverty in 1993 and </w:t>
      </w:r>
      <w:r w:rsidR="004B5E89">
        <w:t xml:space="preserve">2020. Should we also include </w:t>
      </w:r>
      <w:r w:rsidR="0053346D">
        <w:t>2019</w:t>
      </w:r>
      <w:r w:rsidR="002425B4">
        <w:t xml:space="preserve"> (as an alternate version of what “now” looks like)?</w:t>
      </w:r>
    </w:p>
  </w:comment>
  <w:comment w:id="4" w:author="Dana Thomson" w:date="2022-04-08T18:11:00Z" w:initials="DT">
    <w:p w14:paraId="21455AC0" w14:textId="1CB9F05B" w:rsidR="00675695" w:rsidRDefault="00706A84">
      <w:pPr>
        <w:pStyle w:val="CommentText"/>
      </w:pPr>
      <w:r>
        <w:rPr>
          <w:rStyle w:val="CommentReference"/>
        </w:rPr>
        <w:annotationRef/>
      </w:r>
      <w:r w:rsidR="00675695">
        <w:t xml:space="preserve">Here, I’ve </w:t>
      </w:r>
      <w:r w:rsidR="00F52380">
        <w:t>tried to stay high-level.</w:t>
      </w:r>
      <w:r w:rsidR="00917A6B">
        <w:t xml:space="preserve"> </w:t>
      </w:r>
    </w:p>
    <w:p w14:paraId="102A50B5" w14:textId="77777777" w:rsidR="00675695" w:rsidRDefault="00675695">
      <w:pPr>
        <w:pStyle w:val="CommentText"/>
      </w:pPr>
    </w:p>
    <w:p w14:paraId="5238867B" w14:textId="7D78A168" w:rsidR="00675695" w:rsidRDefault="00F52380">
      <w:pPr>
        <w:pStyle w:val="CommentText"/>
      </w:pPr>
      <w:r>
        <w:t>The analysis</w:t>
      </w:r>
      <w:r w:rsidR="004D1E07">
        <w:t>,</w:t>
      </w:r>
      <w:r>
        <w:t xml:space="preserve"> as a whole</w:t>
      </w:r>
      <w:r w:rsidR="004D1E07">
        <w:t>,</w:t>
      </w:r>
      <w:r>
        <w:t xml:space="preserve"> also explores</w:t>
      </w:r>
      <w:r w:rsidR="006275D7">
        <w:t>…</w:t>
      </w:r>
    </w:p>
    <w:p w14:paraId="0F7B1F24" w14:textId="77777777" w:rsidR="006275D7" w:rsidRDefault="006275D7">
      <w:pPr>
        <w:pStyle w:val="CommentText"/>
      </w:pPr>
    </w:p>
    <w:p w14:paraId="5213EF11" w14:textId="60A042F8" w:rsidR="00706A84" w:rsidRDefault="006275D7" w:rsidP="006275D7">
      <w:pPr>
        <w:pStyle w:val="CommentText"/>
      </w:pPr>
      <w:r>
        <w:t>…</w:t>
      </w:r>
      <w:r w:rsidR="00C95BEC">
        <w:t xml:space="preserve">the extent to which </w:t>
      </w:r>
      <w:r w:rsidR="003E753D">
        <w:t xml:space="preserve">the </w:t>
      </w:r>
      <w:r w:rsidR="00CD293E">
        <w:t>post-1993</w:t>
      </w:r>
      <w:r w:rsidR="003E753D">
        <w:t xml:space="preserve"> policy landscape</w:t>
      </w:r>
      <w:r w:rsidR="00564DF0">
        <w:t xml:space="preserve"> </w:t>
      </w:r>
      <w:r w:rsidR="00DA3744">
        <w:t xml:space="preserve">– with its increased focus on </w:t>
      </w:r>
      <w:r w:rsidR="00627AE8">
        <w:t>benefits paid through the tax system</w:t>
      </w:r>
      <w:r w:rsidR="00CD293E">
        <w:t xml:space="preserve"> (EITC expansion 199</w:t>
      </w:r>
      <w:r w:rsidR="00796C20">
        <w:t>4-1996)</w:t>
      </w:r>
      <w:r w:rsidR="00627AE8">
        <w:t xml:space="preserve"> and reduced focus on </w:t>
      </w:r>
      <w:r w:rsidR="00C052B8">
        <w:t>cash welfare</w:t>
      </w:r>
      <w:r w:rsidR="008F2D39">
        <w:t xml:space="preserve"> (welfare reform 1996)</w:t>
      </w:r>
      <w:r w:rsidR="00C052B8">
        <w:t xml:space="preserve"> – </w:t>
      </w:r>
      <w:r w:rsidR="002E37AF">
        <w:t xml:space="preserve">has not only </w:t>
      </w:r>
      <w:r w:rsidR="002E37AF" w:rsidRPr="006275D7">
        <w:rPr>
          <w:b/>
          <w:bCs/>
        </w:rPr>
        <w:t>changed the incidence of child poverty</w:t>
      </w:r>
      <w:r w:rsidR="002E37AF">
        <w:t xml:space="preserve"> in the U.S., but also </w:t>
      </w:r>
      <w:r w:rsidR="00915845">
        <w:t xml:space="preserve">the </w:t>
      </w:r>
      <w:r w:rsidR="00E607F3" w:rsidRPr="006275D7">
        <w:rPr>
          <w:b/>
          <w:bCs/>
        </w:rPr>
        <w:t>cyclicality of child poverty in response to macroeconomic conditions</w:t>
      </w:r>
      <w:r w:rsidR="00E607F3">
        <w:t>.</w:t>
      </w:r>
    </w:p>
    <w:p w14:paraId="6666E8A2" w14:textId="77777777" w:rsidR="000E3545" w:rsidRDefault="000E3545" w:rsidP="00CF5C4E">
      <w:pPr>
        <w:pStyle w:val="CommentText"/>
      </w:pPr>
    </w:p>
    <w:p w14:paraId="107A1877" w14:textId="4A0A16FA" w:rsidR="00800FDA" w:rsidRDefault="005D422F" w:rsidP="00CF5C4E">
      <w:pPr>
        <w:pStyle w:val="CommentText"/>
      </w:pPr>
      <w:r>
        <w:t>The above nuance, however, is more relevant for the next section, so trying to keep it simple here.</w:t>
      </w:r>
    </w:p>
  </w:comment>
  <w:comment w:id="5" w:author="Dana Thomson" w:date="2022-04-15T12:42:00Z" w:initials="DT">
    <w:p w14:paraId="220C478B" w14:textId="69FB9A9A" w:rsidR="00BC4E9A" w:rsidRDefault="00BC4E9A">
      <w:pPr>
        <w:pStyle w:val="CommentText"/>
      </w:pPr>
      <w:r>
        <w:rPr>
          <w:rStyle w:val="CommentReference"/>
        </w:rPr>
        <w:annotationRef/>
      </w:r>
      <w:r>
        <w:t>Added in response to RR’s feedback that the section on poverty measurement was a bit of a surprise. Is this sufficient?</w:t>
      </w:r>
    </w:p>
  </w:comment>
  <w:comment w:id="7" w:author="Dana Thomson" w:date="2022-04-09T06:03:00Z" w:initials="DT">
    <w:p w14:paraId="0713541C" w14:textId="75BE9336" w:rsidR="007820AD" w:rsidRDefault="007820AD">
      <w:pPr>
        <w:pStyle w:val="CommentText"/>
      </w:pPr>
      <w:r>
        <w:rPr>
          <w:rStyle w:val="CommentReference"/>
        </w:rPr>
        <w:annotationRef/>
      </w:r>
      <w:r>
        <w:t>Link to poverty measurement brief</w:t>
      </w:r>
    </w:p>
  </w:comment>
  <w:comment w:id="8" w:author="Jody" w:date="2022-04-14T09:29:00Z" w:initials="JIF">
    <w:p w14:paraId="650A14FB" w14:textId="559554EE" w:rsidR="00F418BB" w:rsidRDefault="00F418BB">
      <w:pPr>
        <w:pStyle w:val="CommentText"/>
      </w:pPr>
      <w:r>
        <w:rPr>
          <w:rStyle w:val="CommentReference"/>
        </w:rPr>
        <w:annotationRef/>
      </w:r>
      <w:r w:rsidR="00B353D5">
        <w:t>Do we want to say here that “in 1963, the OPM set…”</w:t>
      </w:r>
    </w:p>
  </w:comment>
  <w:comment w:id="9" w:author="Dana Thomson" w:date="2022-04-15T12:45:00Z" w:initials="DT">
    <w:p w14:paraId="7D5765B7" w14:textId="4823B0D0" w:rsidR="00762DDC" w:rsidRDefault="00762DDC">
      <w:pPr>
        <w:pStyle w:val="CommentText"/>
      </w:pPr>
      <w:r>
        <w:rPr>
          <w:rStyle w:val="CommentReference"/>
        </w:rPr>
        <w:annotationRef/>
      </w:r>
      <w:r w:rsidR="003620A5">
        <w:t>No, I think this is correct as currently written. Our current OPM measure is still based on what a minimum food diet cost in 1963 (but adjusted for inflation)</w:t>
      </w:r>
      <w:r w:rsidR="00A97FA2">
        <w:t>. Other than accounting for inflation, it has not been updated to reflect different standards of eating today.</w:t>
      </w:r>
    </w:p>
  </w:comment>
  <w:comment w:id="10" w:author="Jody" w:date="2022-04-14T09:31:00Z" w:initials="JIF">
    <w:p w14:paraId="7A93A163" w14:textId="3CD87D3E" w:rsidR="007406FF" w:rsidRDefault="007406FF">
      <w:pPr>
        <w:pStyle w:val="CommentText"/>
      </w:pPr>
      <w:r>
        <w:rPr>
          <w:rStyle w:val="CommentReference"/>
        </w:rPr>
        <w:annotationRef/>
      </w:r>
      <w:r>
        <w:t xml:space="preserve">Replace w: “more relevant information about what people spend…”? </w:t>
      </w:r>
    </w:p>
  </w:comment>
  <w:comment w:id="11" w:author="Dana Thomson" w:date="2022-04-15T12:47:00Z" w:initials="DT">
    <w:p w14:paraId="581ECC15" w14:textId="63D93217" w:rsidR="00A97FA2" w:rsidRDefault="00A97FA2">
      <w:pPr>
        <w:pStyle w:val="CommentText"/>
      </w:pPr>
      <w:r>
        <w:rPr>
          <w:rStyle w:val="CommentReference"/>
        </w:rPr>
        <w:annotationRef/>
      </w:r>
      <w:r w:rsidR="00782BEE">
        <w:t>I think updated is more accurate here too b/c the 1963 food assumptions were just as relevant then. The “updates” are based on up-to-date info on consumer spending patterns.</w:t>
      </w:r>
    </w:p>
  </w:comment>
  <w:comment w:id="12" w:author="Jody" w:date="2022-04-14T09:51:00Z" w:initials="JIF">
    <w:p w14:paraId="6A42DC7B" w14:textId="66A27573" w:rsidR="005173E2" w:rsidRDefault="005173E2">
      <w:pPr>
        <w:pStyle w:val="CommentText"/>
      </w:pPr>
      <w:r>
        <w:rPr>
          <w:rStyle w:val="CommentReference"/>
        </w:rPr>
        <w:annotationRef/>
      </w:r>
      <w:r>
        <w:t>Would it be helpful to have a sentence or two</w:t>
      </w:r>
      <w:r w:rsidR="001A2F86">
        <w:t xml:space="preserve"> that summarizes for the reader how to think about all this? Which one is better? Or one is better for X, while the other is better for Y. Or in different cir</w:t>
      </w:r>
      <w:r w:rsidR="008F604E">
        <w:t>cu</w:t>
      </w:r>
      <w:r w:rsidR="001A2F86">
        <w:t xml:space="preserve">mstances. </w:t>
      </w:r>
    </w:p>
  </w:comment>
  <w:comment w:id="13" w:author="Jody" w:date="2022-04-14T09:54:00Z" w:initials="JIF">
    <w:p w14:paraId="26989285" w14:textId="742D5AB6" w:rsidR="00AB0DAC" w:rsidRDefault="00AB0DAC">
      <w:pPr>
        <w:pStyle w:val="CommentText"/>
      </w:pPr>
      <w:r>
        <w:rPr>
          <w:rStyle w:val="CommentReference"/>
        </w:rPr>
        <w:annotationRef/>
      </w:r>
      <w:r>
        <w:t>Maybe this is a pullout</w:t>
      </w:r>
      <w:r w:rsidR="00913394">
        <w:t>.</w:t>
      </w:r>
    </w:p>
  </w:comment>
  <w:comment w:id="33" w:author="Dana Thomson" w:date="2022-04-15T13:06:00Z" w:initials="DT">
    <w:p w14:paraId="151F5167" w14:textId="3DED5645" w:rsidR="000F7FB2" w:rsidRDefault="000F7FB2">
      <w:pPr>
        <w:pStyle w:val="CommentText"/>
      </w:pPr>
      <w:r>
        <w:rPr>
          <w:rStyle w:val="CommentReference"/>
        </w:rPr>
        <w:annotationRef/>
      </w:r>
      <w:r>
        <w:t>I’m just jotted down some thoughts here for now. I will need to check some of the current literature to make sure this is accurately/appropriately stated and include some cites.</w:t>
      </w:r>
    </w:p>
  </w:comment>
  <w:comment w:id="39" w:author="Dana Thomson" w:date="2022-04-09T17:25:00Z" w:initials="DT">
    <w:p w14:paraId="3C2ED54D" w14:textId="4D622437" w:rsidR="00921F1F" w:rsidRDefault="00921F1F">
      <w:pPr>
        <w:pStyle w:val="CommentText"/>
      </w:pPr>
      <w:r>
        <w:rPr>
          <w:rStyle w:val="CommentReference"/>
        </w:rPr>
        <w:annotationRef/>
      </w:r>
      <w:r>
        <w:t>Probably want this to be different from the title of the figure</w:t>
      </w:r>
    </w:p>
  </w:comment>
  <w:comment w:id="40" w:author="Dana Thomson" w:date="2022-04-09T09:41:00Z" w:initials="DT">
    <w:p w14:paraId="10607A36" w14:textId="77777777" w:rsidR="00FA7B31" w:rsidRDefault="0073407F">
      <w:pPr>
        <w:pStyle w:val="CommentText"/>
      </w:pPr>
      <w:r>
        <w:rPr>
          <w:rStyle w:val="CommentReference"/>
        </w:rPr>
        <w:annotationRef/>
      </w:r>
      <w:r>
        <w:t xml:space="preserve">Per Lina’s recommendation that all of our figures be able to stand alone, </w:t>
      </w:r>
      <w:r w:rsidR="00FA7B31">
        <w:t>this figure needs a note.</w:t>
      </w:r>
    </w:p>
    <w:p w14:paraId="26DF0D5F" w14:textId="77777777" w:rsidR="00FA7B31" w:rsidRDefault="00FA7B31">
      <w:pPr>
        <w:pStyle w:val="CommentText"/>
      </w:pPr>
    </w:p>
    <w:p w14:paraId="7F20BF62" w14:textId="6AD45FAE" w:rsidR="0073407F" w:rsidRDefault="00FA7B31">
      <w:pPr>
        <w:pStyle w:val="CommentText"/>
      </w:pPr>
      <w:r w:rsidRPr="00B9766C">
        <w:rPr>
          <w:i/>
          <w:iCs/>
        </w:rPr>
        <w:t>Data source</w:t>
      </w:r>
      <w:r w:rsidR="005B5C48" w:rsidRPr="00B9766C">
        <w:rPr>
          <w:i/>
          <w:iCs/>
        </w:rPr>
        <w:t>s</w:t>
      </w:r>
      <w:r>
        <w:t xml:space="preserve">: </w:t>
      </w:r>
      <w:r w:rsidR="00FF6F72">
        <w:t xml:space="preserve">Child poverty rates are based on </w:t>
      </w:r>
      <w:r w:rsidR="00A8450B">
        <w:rPr>
          <w:rFonts w:ascii="adobe-garamond-pro" w:hAnsi="adobe-garamond-pro"/>
          <w:color w:val="000000"/>
          <w:sz w:val="31"/>
          <w:szCs w:val="31"/>
          <w:shd w:val="clear" w:color="auto" w:fill="FFFFFF"/>
        </w:rPr>
        <w:t xml:space="preserve">Wimer, </w:t>
      </w:r>
      <w:r w:rsidR="00656D96">
        <w:rPr>
          <w:rFonts w:ascii="adobe-garamond-pro" w:hAnsi="adobe-garamond-pro"/>
          <w:color w:val="000000"/>
          <w:sz w:val="31"/>
          <w:szCs w:val="31"/>
          <w:shd w:val="clear" w:color="auto" w:fill="FFFFFF"/>
        </w:rPr>
        <w:t>C</w:t>
      </w:r>
      <w:r w:rsidR="00D45DD6">
        <w:rPr>
          <w:rFonts w:ascii="adobe-garamond-pro" w:hAnsi="adobe-garamond-pro"/>
          <w:color w:val="000000"/>
          <w:sz w:val="31"/>
          <w:szCs w:val="31"/>
          <w:shd w:val="clear" w:color="auto" w:fill="FFFFFF"/>
        </w:rPr>
        <w:t xml:space="preserve">., et al. (2017). </w:t>
      </w:r>
      <w:r w:rsidR="00A8450B">
        <w:rPr>
          <w:rFonts w:ascii="adobe-garamond-pro" w:hAnsi="adobe-garamond-pro"/>
          <w:color w:val="000000"/>
          <w:sz w:val="31"/>
          <w:szCs w:val="31"/>
          <w:shd w:val="clear" w:color="auto" w:fill="FFFFFF"/>
        </w:rPr>
        <w:t xml:space="preserve">Historical Supplemental Poverty Measure Data. Columbia Population Research Center. </w:t>
      </w:r>
      <w:hyperlink r:id="rId1" w:history="1">
        <w:r w:rsidR="0027236A" w:rsidRPr="001344F8">
          <w:rPr>
            <w:rStyle w:val="Hyperlink"/>
            <w:rFonts w:ascii="adobe-garamond-pro" w:hAnsi="adobe-garamond-pro"/>
            <w:sz w:val="31"/>
            <w:szCs w:val="31"/>
            <w:shd w:val="clear" w:color="auto" w:fill="FFFFFF"/>
          </w:rPr>
          <w:t>https://www.povertycenter.columbia.edu/</w:t>
        </w:r>
      </w:hyperlink>
      <w:r w:rsidR="00A8450B">
        <w:rPr>
          <w:rFonts w:ascii="adobe-garamond-pro" w:hAnsi="adobe-garamond-pro"/>
          <w:color w:val="000000"/>
          <w:sz w:val="31"/>
          <w:szCs w:val="31"/>
          <w:shd w:val="clear" w:color="auto" w:fill="FFFFFF"/>
        </w:rPr>
        <w:t xml:space="preserve"> </w:t>
      </w:r>
      <w:r>
        <w:t xml:space="preserve"> </w:t>
      </w:r>
      <w:r w:rsidR="00A8450B">
        <w:t xml:space="preserve"> </w:t>
      </w:r>
      <w:r w:rsidR="002A0CF5">
        <w:t xml:space="preserve">Recession data is based on National Bureau of Economic Research. (2021). US Business Cycle Expansions and Contractions. </w:t>
      </w:r>
      <w:hyperlink r:id="rId2" w:history="1">
        <w:r w:rsidR="0027236A" w:rsidRPr="001344F8">
          <w:rPr>
            <w:rStyle w:val="Hyperlink"/>
          </w:rPr>
          <w:t>https://www.nber.org/research/data/us-business-cycle-expansions-and-contractions</w:t>
        </w:r>
      </w:hyperlink>
      <w:r w:rsidR="0027236A">
        <w:t xml:space="preserve"> </w:t>
      </w:r>
    </w:p>
  </w:comment>
  <w:comment w:id="41" w:author="Jody" w:date="2022-04-14T09:39:00Z" w:initials="JIF">
    <w:p w14:paraId="4B9FD0DD" w14:textId="07747834" w:rsidR="001C1B59" w:rsidRDefault="001C1B59">
      <w:pPr>
        <w:pStyle w:val="CommentText"/>
      </w:pPr>
      <w:r>
        <w:rPr>
          <w:rStyle w:val="CommentReference"/>
        </w:rPr>
        <w:annotationRef/>
      </w:r>
      <w:r>
        <w:t xml:space="preserve">Aren’t both measures “official” bc </w:t>
      </w:r>
      <w:r w:rsidR="00512DD6">
        <w:t>they’re</w:t>
      </w:r>
      <w:r>
        <w:t xml:space="preserve"> government?</w:t>
      </w:r>
      <w:r w:rsidR="00A10A0F">
        <w:t xml:space="preserve"> </w:t>
      </w:r>
      <w:r w:rsidR="00512DD6">
        <w:t>Assuming you mean specifically the OPM?</w:t>
      </w:r>
    </w:p>
  </w:comment>
  <w:comment w:id="49" w:author="Jody" w:date="2022-04-14T09:50:00Z" w:initials="JIF">
    <w:p w14:paraId="6CA47F50" w14:textId="0B3C71D3" w:rsidR="008A286C" w:rsidRDefault="008A286C">
      <w:pPr>
        <w:pStyle w:val="CommentText"/>
      </w:pPr>
      <w:r>
        <w:rPr>
          <w:rStyle w:val="CommentReference"/>
        </w:rPr>
        <w:annotationRef/>
      </w:r>
      <w:r w:rsidR="00E06752">
        <w:t xml:space="preserve">This makes it sound as this his declaration made </w:t>
      </w:r>
      <w:r w:rsidR="00056A17">
        <w:t xml:space="preserve">the gap between the two measures decrease. </w:t>
      </w:r>
    </w:p>
  </w:comment>
  <w:comment w:id="50" w:author="Renee Ryberg" w:date="2022-04-13T14:10:00Z" w:initials="RR">
    <w:p w14:paraId="02A68CE8" w14:textId="77777777" w:rsidR="006B32F2" w:rsidRDefault="006B32F2" w:rsidP="000B132C">
      <w:pPr>
        <w:pStyle w:val="CommentText"/>
      </w:pPr>
      <w:r>
        <w:rPr>
          <w:rStyle w:val="CommentReference"/>
        </w:rPr>
        <w:annotationRef/>
      </w:r>
      <w:r>
        <w:t xml:space="preserve">May want to cite Zakia's brief about the great recession: </w:t>
      </w:r>
      <w:hyperlink r:id="rId3" w:history="1">
        <w:r w:rsidRPr="00F05D58">
          <w:rPr>
            <w:rStyle w:val="Hyperlink"/>
          </w:rPr>
          <w:t>https://www.childtrends.org/blog/child-poverty-in-the-aftermath-of-the-great-recession</w:t>
        </w:r>
      </w:hyperlink>
      <w:r>
        <w:t xml:space="preserve"> </w:t>
      </w:r>
    </w:p>
  </w:comment>
  <w:comment w:id="51" w:author="Jody" w:date="2022-04-14T10:23:00Z" w:initials="JIF">
    <w:p w14:paraId="73CD3AE8" w14:textId="4DDDA53F" w:rsidR="00017DE4" w:rsidRDefault="00017DE4">
      <w:pPr>
        <w:pStyle w:val="CommentText"/>
      </w:pPr>
      <w:r>
        <w:rPr>
          <w:rStyle w:val="CommentReference"/>
        </w:rPr>
        <w:annotationRef/>
      </w:r>
      <w:r>
        <w:t>Because it is built to do so? It’s measuring something different? Worth reminding people here?</w:t>
      </w:r>
    </w:p>
  </w:comment>
  <w:comment w:id="52" w:author="Jody" w:date="2022-04-14T09:55:00Z" w:initials="JIF">
    <w:p w14:paraId="2ED379B7" w14:textId="29B21C10" w:rsidR="00D40BC8" w:rsidRDefault="00D40BC8">
      <w:pPr>
        <w:pStyle w:val="CommentText"/>
      </w:pPr>
      <w:r>
        <w:rPr>
          <w:rStyle w:val="CommentReference"/>
        </w:rPr>
        <w:annotationRef/>
      </w:r>
      <w:r>
        <w:t>Delete?</w:t>
      </w:r>
    </w:p>
  </w:comment>
  <w:comment w:id="53" w:author="Jody" w:date="2022-04-14T10:19:00Z" w:initials="JIF">
    <w:p w14:paraId="7A0F8C38" w14:textId="71AB5B55" w:rsidR="00D2257E" w:rsidRDefault="00D2257E">
      <w:pPr>
        <w:pStyle w:val="CommentText"/>
      </w:pPr>
      <w:r>
        <w:rPr>
          <w:rStyle w:val="CommentReference"/>
        </w:rPr>
        <w:annotationRef/>
      </w:r>
      <w:r>
        <w:t xml:space="preserve">This is the different pattern you reference in the first sentence in this paragraph? Move up? </w:t>
      </w:r>
    </w:p>
  </w:comment>
  <w:comment w:id="69" w:author="Jody" w:date="2022-04-14T09:58:00Z" w:initials="JIF">
    <w:p w14:paraId="2938E2EA" w14:textId="150B804F" w:rsidR="005E7354" w:rsidRDefault="005E7354">
      <w:pPr>
        <w:pStyle w:val="CommentText"/>
      </w:pPr>
      <w:r>
        <w:rPr>
          <w:rStyle w:val="CommentReference"/>
        </w:rPr>
        <w:annotationRef/>
      </w:r>
      <w:r>
        <w:t>By ‘represents’ we mean</w:t>
      </w:r>
      <w:r w:rsidR="001F5D36">
        <w:t xml:space="preserve"> it happened BECAUSE of the increased effectiveness</w:t>
      </w:r>
      <w:r w:rsidR="006C1FDB">
        <w:t xml:space="preserve"> of safety net. Correct? If yes, </w:t>
      </w:r>
      <w:r w:rsidR="00DB050C">
        <w:t xml:space="preserve">I think we need a better word. </w:t>
      </w:r>
    </w:p>
  </w:comment>
  <w:comment w:id="67" w:author="Dana Thomson" w:date="2022-04-09T15:27:00Z" w:initials="DT">
    <w:p w14:paraId="4C1A5436" w14:textId="4A784B37" w:rsidR="00872E38" w:rsidRDefault="00872E38">
      <w:pPr>
        <w:pStyle w:val="CommentText"/>
      </w:pPr>
      <w:r>
        <w:rPr>
          <w:rStyle w:val="CommentReference"/>
        </w:rPr>
        <w:annotationRef/>
      </w:r>
      <w:r>
        <w:t xml:space="preserve">I think we may want to bold or do a pull-out quote for key sentences throughout, maybe to high main takeaways from different sections. I’m not sure this is </w:t>
      </w:r>
      <w:r w:rsidR="00BD638D">
        <w:t>the right sentence to highlight, but</w:t>
      </w:r>
      <w:r>
        <w:t xml:space="preserve"> </w:t>
      </w:r>
      <w:r>
        <w:fldChar w:fldCharType="begin"/>
      </w:r>
      <w:r>
        <w:instrText xml:space="preserve"> HYPERLINK "mailto:jfranklin@childtrends.org" </w:instrText>
      </w:r>
      <w:bookmarkStart w:id="70" w:name="_@_4AD0325059864EB3B3427239ECB5AC52"/>
      <w:r>
        <w:fldChar w:fldCharType="separate"/>
      </w:r>
      <w:bookmarkEnd w:id="70"/>
      <w:r w:rsidRPr="00B25F93">
        <w:rPr>
          <w:rStyle w:val="UnresolvedMention"/>
          <w:noProof/>
          <w:u w:val="dotted"/>
        </w:rPr>
        <w:t>@Jody Franklin</w:t>
      </w:r>
      <w:r>
        <w:fldChar w:fldCharType="end"/>
      </w:r>
      <w:r>
        <w:t>, feel free to suggest other ways to help readers rest their eyes on the most pertinent information.</w:t>
      </w:r>
    </w:p>
  </w:comment>
  <w:comment w:id="68" w:author="Jody" w:date="2022-04-14T10:00:00Z" w:initials="JIF">
    <w:p w14:paraId="01DDA125" w14:textId="55445F49" w:rsidR="004478F4" w:rsidRDefault="004478F4">
      <w:pPr>
        <w:pStyle w:val="CommentText"/>
      </w:pPr>
      <w:r>
        <w:rPr>
          <w:rStyle w:val="CommentReference"/>
        </w:rPr>
        <w:annotationRef/>
      </w:r>
      <w:r>
        <w:t>I think the shift itself</w:t>
      </w:r>
      <w:r w:rsidR="005A4DDC">
        <w:t xml:space="preserve"> – which I’m guessing is the</w:t>
      </w:r>
      <w:r w:rsidR="00415795">
        <w:t xml:space="preserve"> safety net – is the point that needs to be pulled out. </w:t>
      </w:r>
    </w:p>
  </w:comment>
  <w:comment w:id="74" w:author="Jody" w:date="2022-04-14T09:57:00Z" w:initials="JIF">
    <w:p w14:paraId="29C1310B" w14:textId="50F2FF92" w:rsidR="004857FF" w:rsidRDefault="004857FF">
      <w:pPr>
        <w:pStyle w:val="CommentText"/>
      </w:pPr>
      <w:r>
        <w:rPr>
          <w:rStyle w:val="CommentReference"/>
        </w:rPr>
        <w:annotationRef/>
      </w:r>
      <w:r>
        <w:t>Is this the shift identified in the first sentence in this paragraph? If yes, use a colon and move above.</w:t>
      </w:r>
    </w:p>
  </w:comment>
  <w:comment w:id="75" w:author="Jody" w:date="2022-04-14T10:20:00Z" w:initials="JIF">
    <w:p w14:paraId="55DBB06F" w14:textId="132560C6" w:rsidR="00D2257E" w:rsidRDefault="00D2257E">
      <w:pPr>
        <w:pStyle w:val="CommentText"/>
      </w:pPr>
      <w:r>
        <w:rPr>
          <w:rStyle w:val="CommentReference"/>
        </w:rPr>
        <w:annotationRef/>
      </w:r>
      <w:r>
        <w:t>Hmm. Is this a pattern?</w:t>
      </w:r>
    </w:p>
  </w:comment>
  <w:comment w:id="71" w:author="Renee Ryberg" w:date="2022-04-13T11:47:00Z" w:initials="RR">
    <w:p w14:paraId="6A61273B" w14:textId="77777777" w:rsidR="00C16F21" w:rsidRDefault="00C16F21" w:rsidP="000B132C">
      <w:pPr>
        <w:pStyle w:val="CommentText"/>
      </w:pPr>
      <w:r>
        <w:rPr>
          <w:rStyle w:val="CommentReference"/>
        </w:rPr>
        <w:annotationRef/>
      </w:r>
      <w:r>
        <w:t>Not clear</w:t>
      </w:r>
    </w:p>
  </w:comment>
  <w:comment w:id="84" w:author="Jody" w:date="2022-04-14T10:29:00Z" w:initials="JIF">
    <w:p w14:paraId="3B0C8780" w14:textId="43189434" w:rsidR="0015387C" w:rsidRDefault="0015387C">
      <w:pPr>
        <w:pStyle w:val="CommentText"/>
      </w:pPr>
      <w:r>
        <w:rPr>
          <w:rStyle w:val="CommentReference"/>
        </w:rPr>
        <w:annotationRef/>
      </w:r>
      <w:r>
        <w:t>Yikes, what is happening in this paragraph</w:t>
      </w:r>
    </w:p>
  </w:comment>
  <w:comment w:id="85" w:author="Jody" w:date="2022-04-14T10:25:00Z" w:initials="JIF">
    <w:p w14:paraId="1F29CD1E" w14:textId="0836FEA8" w:rsidR="001765EE" w:rsidRDefault="001765EE">
      <w:pPr>
        <w:pStyle w:val="CommentText"/>
      </w:pPr>
      <w:r>
        <w:rPr>
          <w:rStyle w:val="CommentReference"/>
        </w:rPr>
        <w:annotationRef/>
      </w:r>
      <w:r>
        <w:t>??</w:t>
      </w:r>
    </w:p>
  </w:comment>
  <w:comment w:id="86" w:author="Renee Ryberg" w:date="2022-04-13T09:52:00Z" w:initials="RR">
    <w:p w14:paraId="3BFEF343" w14:textId="2C2AFD18" w:rsidR="005113B1" w:rsidRDefault="005113B1" w:rsidP="000B132C">
      <w:pPr>
        <w:pStyle w:val="CommentText"/>
      </w:pPr>
      <w:r>
        <w:rPr>
          <w:rStyle w:val="CommentReference"/>
        </w:rPr>
        <w:annotationRef/>
      </w:r>
      <w:r>
        <w:t xml:space="preserve">What hypotheses? I think you're referring to the last couple of sentences in the above paragraph but it's not clear. </w:t>
      </w:r>
    </w:p>
  </w:comment>
  <w:comment w:id="87" w:author="Jody" w:date="2022-04-14T10:26:00Z" w:initials="JIF">
    <w:p w14:paraId="5EEA5B09" w14:textId="16033670" w:rsidR="001346DD" w:rsidRDefault="001346DD">
      <w:pPr>
        <w:pStyle w:val="CommentText"/>
      </w:pPr>
      <w:r>
        <w:rPr>
          <w:rStyle w:val="CommentReference"/>
        </w:rPr>
        <w:annotationRef/>
      </w:r>
      <w:r>
        <w:t>Either identify/number clearly above, or repeat here, or both.</w:t>
      </w:r>
    </w:p>
  </w:comment>
  <w:comment w:id="89" w:author="Renee Ryberg" w:date="2022-04-13T09:53:00Z" w:initials="RR">
    <w:p w14:paraId="5ACC1C62" w14:textId="77777777" w:rsidR="005113B1" w:rsidRDefault="005113B1" w:rsidP="000B132C">
      <w:pPr>
        <w:pStyle w:val="CommentText"/>
      </w:pPr>
      <w:r>
        <w:rPr>
          <w:rStyle w:val="CommentReference"/>
        </w:rPr>
        <w:annotationRef/>
      </w:r>
      <w:r>
        <w:t xml:space="preserve"> Welfare reform not yet mentioned above</w:t>
      </w:r>
    </w:p>
  </w:comment>
  <w:comment w:id="90" w:author="Renee Ryberg" w:date="2022-04-13T11:55:00Z" w:initials="RR">
    <w:p w14:paraId="515F102C" w14:textId="77777777" w:rsidR="00F1166C" w:rsidRDefault="00F1166C" w:rsidP="000B132C">
      <w:pPr>
        <w:pStyle w:val="CommentText"/>
      </w:pPr>
      <w:r>
        <w:rPr>
          <w:rStyle w:val="CommentReference"/>
        </w:rPr>
        <w:annotationRef/>
      </w:r>
      <w:r>
        <w:t>This is clearly laid out. I like how you linked it directly to the graph. I flagged a few areas where there might be more detail than necessary.</w:t>
      </w:r>
    </w:p>
  </w:comment>
  <w:comment w:id="91" w:author="Jody" w:date="2022-04-14T10:31:00Z" w:initials="JIF">
    <w:p w14:paraId="4CA13805" w14:textId="38888770" w:rsidR="00FC6577" w:rsidRDefault="00FC6577">
      <w:pPr>
        <w:pStyle w:val="CommentText"/>
      </w:pPr>
      <w:r>
        <w:rPr>
          <w:rStyle w:val="CommentReference"/>
        </w:rPr>
        <w:annotationRef/>
      </w:r>
      <w:r>
        <w:t>I’m losing track of hierarchy/structure of brief. Are all headings equal?</w:t>
      </w:r>
    </w:p>
  </w:comment>
  <w:comment w:id="93" w:author="Jody" w:date="2022-04-14T10:32:00Z" w:initials="JIF">
    <w:p w14:paraId="40D906EC" w14:textId="58A43713" w:rsidR="00D826D0" w:rsidRDefault="00D826D0">
      <w:pPr>
        <w:pStyle w:val="CommentText"/>
      </w:pPr>
      <w:r>
        <w:rPr>
          <w:rStyle w:val="CommentReference"/>
        </w:rPr>
        <w:annotationRef/>
      </w:r>
      <w:r>
        <w:t>Delete?</w:t>
      </w:r>
    </w:p>
  </w:comment>
  <w:comment w:id="94" w:author="Jody" w:date="2022-04-14T10:32:00Z" w:initials="JIF">
    <w:p w14:paraId="03F9C94A" w14:textId="3BD7B723" w:rsidR="00C954B6" w:rsidRDefault="00C954B6">
      <w:pPr>
        <w:pStyle w:val="CommentText"/>
      </w:pPr>
      <w:r>
        <w:rPr>
          <w:rStyle w:val="CommentReference"/>
        </w:rPr>
        <w:annotationRef/>
      </w:r>
      <w:r>
        <w:t>I assume this is very specific for a really smart reason, but I wish we could just say ‘wages’</w:t>
      </w:r>
    </w:p>
  </w:comment>
  <w:comment w:id="95" w:author="Dana Thomson" w:date="2022-04-09T11:34:00Z" w:initials="DT">
    <w:p w14:paraId="5C01B4F6" w14:textId="46FC536E" w:rsidR="00152A67" w:rsidRDefault="00152A67">
      <w:pPr>
        <w:pStyle w:val="CommentText"/>
      </w:pPr>
      <w:r>
        <w:rPr>
          <w:rStyle w:val="CommentReference"/>
        </w:rPr>
        <w:annotationRef/>
      </w:r>
      <w:r>
        <w:t xml:space="preserve">Flagging. </w:t>
      </w:r>
      <w:r w:rsidR="0084573A">
        <w:t>We are discussing whether or not to keep this in the final models.</w:t>
      </w:r>
    </w:p>
  </w:comment>
  <w:comment w:id="92" w:author="Renee Ryberg" w:date="2022-04-13T11:50:00Z" w:initials="RR">
    <w:p w14:paraId="72310A33" w14:textId="77777777" w:rsidR="00CE4222" w:rsidRDefault="00CE4222" w:rsidP="000B132C">
      <w:pPr>
        <w:pStyle w:val="CommentText"/>
      </w:pPr>
      <w:r>
        <w:rPr>
          <w:rStyle w:val="CommentReference"/>
        </w:rPr>
        <w:annotationRef/>
      </w:r>
      <w:r>
        <w:t>Cut these two sentences? The second half of the paragraph is doing the work needed IMO</w:t>
      </w:r>
    </w:p>
  </w:comment>
  <w:comment w:id="96" w:author="Renee Ryberg" w:date="2022-04-13T11:49:00Z" w:initials="RR">
    <w:p w14:paraId="5ADF9AB2" w14:textId="5E61496D" w:rsidR="00DE144D" w:rsidRDefault="00DE144D" w:rsidP="000B132C">
      <w:pPr>
        <w:pStyle w:val="CommentText"/>
      </w:pPr>
      <w:r>
        <w:rPr>
          <w:rStyle w:val="CommentReference"/>
        </w:rPr>
        <w:annotationRef/>
      </w:r>
      <w:r>
        <w:t xml:space="preserve">Across the population, or among individuals? </w:t>
      </w:r>
    </w:p>
  </w:comment>
  <w:comment w:id="97" w:author="Jody" w:date="2022-04-14T10:33:00Z" w:initials="JIF">
    <w:p w14:paraId="55D2DFB5" w14:textId="786EF405" w:rsidR="00CF3B62" w:rsidRDefault="00CF3B62">
      <w:pPr>
        <w:pStyle w:val="CommentText"/>
      </w:pPr>
      <w:r>
        <w:rPr>
          <w:rStyle w:val="CommentReference"/>
        </w:rPr>
        <w:annotationRef/>
      </w:r>
      <w:r>
        <w:t>Delete?</w:t>
      </w:r>
    </w:p>
  </w:comment>
  <w:comment w:id="99" w:author="Jody" w:date="2022-04-14T10:34:00Z" w:initials="JIF">
    <w:p w14:paraId="74886E06" w14:textId="30F1D8A3" w:rsidR="005E1C2E" w:rsidRDefault="005E1C2E">
      <w:pPr>
        <w:pStyle w:val="CommentText"/>
      </w:pPr>
      <w:r>
        <w:rPr>
          <w:rStyle w:val="CommentReference"/>
        </w:rPr>
        <w:annotationRef/>
      </w:r>
    </w:p>
  </w:comment>
  <w:comment w:id="102" w:author="Jody" w:date="2022-04-14T10:35:00Z" w:initials="JIF">
    <w:p w14:paraId="430C74C9" w14:textId="7AF46E9D" w:rsidR="000B3415" w:rsidRDefault="000B3415">
      <w:pPr>
        <w:pStyle w:val="CommentText"/>
      </w:pPr>
      <w:r>
        <w:rPr>
          <w:rStyle w:val="CommentReference"/>
        </w:rPr>
        <w:annotationRef/>
      </w:r>
      <w:r>
        <w:t>Were they diff colors earlier?</w:t>
      </w:r>
    </w:p>
  </w:comment>
  <w:comment w:id="103" w:author="Jody" w:date="2022-04-14T10:35:00Z" w:initials="JIF">
    <w:p w14:paraId="518A7DAF" w14:textId="69A6B4EA" w:rsidR="00D87146" w:rsidRDefault="00D87146">
      <w:pPr>
        <w:pStyle w:val="CommentText"/>
      </w:pPr>
      <w:r>
        <w:rPr>
          <w:rStyle w:val="CommentReference"/>
        </w:rPr>
        <w:annotationRef/>
      </w:r>
      <w:r>
        <w:t>Delete?</w:t>
      </w:r>
    </w:p>
  </w:comment>
  <w:comment w:id="104" w:author="Renee Ryberg" w:date="2022-04-13T11:51:00Z" w:initials="RR">
    <w:p w14:paraId="78D53DA8" w14:textId="77777777" w:rsidR="00BF36DF" w:rsidRDefault="00BF36DF" w:rsidP="000B132C">
      <w:pPr>
        <w:pStyle w:val="CommentText"/>
      </w:pPr>
      <w:r>
        <w:rPr>
          <w:rStyle w:val="CommentReference"/>
        </w:rPr>
        <w:annotationRef/>
      </w:r>
      <w:r>
        <w:t>Just put details like this on a note to the graph? (this is something I struggled with in my sections too)</w:t>
      </w:r>
    </w:p>
  </w:comment>
  <w:comment w:id="109" w:author="Renee Ryberg" w:date="2022-04-13T11:52:00Z" w:initials="RR">
    <w:p w14:paraId="07E11BF2" w14:textId="77777777" w:rsidR="007941D9" w:rsidRDefault="007941D9" w:rsidP="000B132C">
      <w:pPr>
        <w:pStyle w:val="CommentText"/>
      </w:pPr>
      <w:r>
        <w:rPr>
          <w:rStyle w:val="CommentReference"/>
        </w:rPr>
        <w:annotationRef/>
      </w:r>
      <w:r>
        <w:t>Interjections like this are helpful to understand the why behind things, but distract from the big story.</w:t>
      </w:r>
    </w:p>
  </w:comment>
  <w:comment w:id="111" w:author="Renee Ryberg" w:date="2022-04-13T11:54:00Z" w:initials="RR">
    <w:p w14:paraId="7A02DC42" w14:textId="77777777" w:rsidR="00B5682E" w:rsidRDefault="00B5682E" w:rsidP="000B132C">
      <w:pPr>
        <w:pStyle w:val="CommentText"/>
      </w:pPr>
      <w:r>
        <w:rPr>
          <w:rStyle w:val="CommentReference"/>
        </w:rPr>
        <w:annotationRef/>
      </w:r>
      <w:r>
        <w:t>Right?</w:t>
      </w:r>
    </w:p>
  </w:comment>
  <w:comment w:id="112" w:author="Jody" w:date="2022-04-14T10:39:00Z" w:initials="JIF">
    <w:p w14:paraId="690C2593" w14:textId="645C0076" w:rsidR="00700D64" w:rsidRDefault="00700D64">
      <w:pPr>
        <w:pStyle w:val="CommentText"/>
      </w:pPr>
      <w:r>
        <w:rPr>
          <w:rStyle w:val="CommentReference"/>
        </w:rPr>
        <w:annotationRef/>
      </w:r>
      <w:r>
        <w:t>I wonder if you say this up above, right when you introduce the figure</w:t>
      </w:r>
      <w:r w:rsidR="00BA33E7">
        <w:t xml:space="preserve">. “Figure X shows that rising… etc.” THEN explain how you came to this conclusions. </w:t>
      </w:r>
    </w:p>
  </w:comment>
  <w:comment w:id="114" w:author="Jody" w:date="2022-04-14T10:38:00Z" w:initials="JIF">
    <w:p w14:paraId="0C31D3B1" w14:textId="56AE180F" w:rsidR="00FE1061" w:rsidRDefault="00FE1061">
      <w:pPr>
        <w:pStyle w:val="CommentText"/>
      </w:pPr>
      <w:r>
        <w:rPr>
          <w:rStyle w:val="CommentReference"/>
        </w:rPr>
        <w:annotationRef/>
      </w:r>
      <w:r>
        <w:t>Did not necessarily or did not?</w:t>
      </w:r>
    </w:p>
  </w:comment>
  <w:comment w:id="128" w:author="Jody" w:date="2022-04-14T10:38:00Z" w:initials="JIF">
    <w:p w14:paraId="57BDC771" w14:textId="6DEAA188" w:rsidR="004956C7" w:rsidRDefault="004956C7">
      <w:pPr>
        <w:pStyle w:val="CommentText"/>
      </w:pPr>
      <w:r>
        <w:rPr>
          <w:rStyle w:val="CommentReference"/>
        </w:rPr>
        <w:annotationRef/>
      </w:r>
      <w:r>
        <w:t>By whom?</w:t>
      </w:r>
    </w:p>
  </w:comment>
  <w:comment w:id="131" w:author="Dana Thomson" w:date="2022-04-09T17:25:00Z" w:initials="DT">
    <w:p w14:paraId="1684F839" w14:textId="5AC8D100" w:rsidR="00043C23" w:rsidRDefault="00043C23" w:rsidP="00043C23">
      <w:pPr>
        <w:pStyle w:val="CommentText"/>
      </w:pPr>
      <w:r>
        <w:rPr>
          <w:rStyle w:val="CommentReference"/>
        </w:rPr>
        <w:annotationRef/>
      </w:r>
      <w:r>
        <w:t>Probably want this to be different from the title of the figure</w:t>
      </w:r>
      <w:r w:rsidR="009D3A7A">
        <w:t xml:space="preserve"> and/or we want to delete the title within the figure.</w:t>
      </w:r>
    </w:p>
    <w:p w14:paraId="7AD456DD" w14:textId="77777777" w:rsidR="009D3A7A" w:rsidRDefault="009D3A7A" w:rsidP="00043C23">
      <w:pPr>
        <w:pStyle w:val="CommentText"/>
      </w:pPr>
    </w:p>
    <w:p w14:paraId="76AA9FBB" w14:textId="0770E60C" w:rsidR="009D3A7A" w:rsidRPr="00B9766C" w:rsidRDefault="00612702" w:rsidP="00043C23">
      <w:pPr>
        <w:pStyle w:val="CommentText"/>
      </w:pPr>
      <w:r w:rsidRPr="00B9766C">
        <w:rPr>
          <w:i/>
          <w:iCs/>
        </w:rPr>
        <w:t>Note</w:t>
      </w:r>
      <w:r w:rsidRPr="00B9766C">
        <w:t>.</w:t>
      </w:r>
      <w:r w:rsidR="00556921" w:rsidRPr="00B9766C">
        <w:t xml:space="preserve"> </w:t>
      </w:r>
      <w:r w:rsidR="00350333" w:rsidRPr="00B9766C">
        <w:t>The above graph has two scales: one on the left axis</w:t>
      </w:r>
      <w:r w:rsidR="00BF6A82">
        <w:t xml:space="preserve">, which indicates rates or </w:t>
      </w:r>
      <w:r w:rsidR="00F64334">
        <w:t>percentages,</w:t>
      </w:r>
      <w:r w:rsidR="00350333" w:rsidRPr="00B9766C">
        <w:t xml:space="preserve"> and one on the right axis</w:t>
      </w:r>
      <w:r w:rsidR="00F64334">
        <w:t xml:space="preserve">, which indicates </w:t>
      </w:r>
      <w:r w:rsidR="001D1AD6">
        <w:t>thousands of 2020 $</w:t>
      </w:r>
      <w:r w:rsidR="00350333" w:rsidRPr="00B9766C">
        <w:t>.</w:t>
      </w:r>
      <w:r w:rsidR="00B9766C" w:rsidRPr="00B9766C">
        <w:t xml:space="preserve"> </w:t>
      </w:r>
      <w:r w:rsidR="001E5B7F">
        <w:t>The SPM, OPM, and unemployment rate indicators all use the axis on the left, as</w:t>
      </w:r>
      <w:r w:rsidR="001D0A35">
        <w:t xml:space="preserve"> noted by the % in parentheses in the legend. Real GDP per capita and </w:t>
      </w:r>
      <w:r w:rsidR="002A1A89">
        <w:t>median household income use the axis on the right.</w:t>
      </w:r>
    </w:p>
    <w:p w14:paraId="5296484A" w14:textId="77777777" w:rsidR="00612702" w:rsidRDefault="00612702" w:rsidP="00043C23">
      <w:pPr>
        <w:pStyle w:val="CommentText"/>
      </w:pPr>
    </w:p>
    <w:p w14:paraId="541CE0F6" w14:textId="6CA4802D" w:rsidR="00A304C4" w:rsidRDefault="00612702" w:rsidP="00043C23">
      <w:pPr>
        <w:pStyle w:val="CommentText"/>
      </w:pPr>
      <w:r w:rsidRPr="00B9766C">
        <w:rPr>
          <w:i/>
          <w:iCs/>
        </w:rPr>
        <w:t>Data sources</w:t>
      </w:r>
      <w:r>
        <w:t xml:space="preserve">: Child poverty rates are based on </w:t>
      </w:r>
      <w:r>
        <w:rPr>
          <w:rFonts w:ascii="adobe-garamond-pro" w:hAnsi="adobe-garamond-pro"/>
          <w:color w:val="000000"/>
          <w:sz w:val="31"/>
          <w:szCs w:val="31"/>
          <w:shd w:val="clear" w:color="auto" w:fill="FFFFFF"/>
        </w:rPr>
        <w:t xml:space="preserve">Wimer, C., et al. (2017). Historical Supplemental Poverty Measure Data. Columbia Population Research Center. </w:t>
      </w:r>
      <w:hyperlink r:id="rId4" w:history="1">
        <w:r w:rsidRPr="001344F8">
          <w:rPr>
            <w:rStyle w:val="Hyperlink"/>
            <w:rFonts w:ascii="adobe-garamond-pro" w:hAnsi="adobe-garamond-pro"/>
            <w:sz w:val="31"/>
            <w:szCs w:val="31"/>
            <w:shd w:val="clear" w:color="auto" w:fill="FFFFFF"/>
          </w:rPr>
          <w:t>https://www.povertycenter.columbia.edu/</w:t>
        </w:r>
      </w:hyperlink>
      <w:r>
        <w:rPr>
          <w:rFonts w:ascii="adobe-garamond-pro" w:hAnsi="adobe-garamond-pro"/>
          <w:color w:val="000000"/>
          <w:sz w:val="31"/>
          <w:szCs w:val="31"/>
          <w:shd w:val="clear" w:color="auto" w:fill="FFFFFF"/>
        </w:rPr>
        <w:t xml:space="preserve"> </w:t>
      </w:r>
      <w:r>
        <w:t xml:space="preserve">  </w:t>
      </w:r>
    </w:p>
    <w:p w14:paraId="5AADB9F8" w14:textId="5F02F802" w:rsidR="00B91B51" w:rsidRDefault="001D2CFC" w:rsidP="00043C23">
      <w:pPr>
        <w:pStyle w:val="CommentText"/>
      </w:pPr>
      <w:r>
        <w:t>Unemployment rate data is from U.S. Bureau of Labor Statistics</w:t>
      </w:r>
      <w:r w:rsidR="00EE6773">
        <w:t xml:space="preserve">. (2022). </w:t>
      </w:r>
      <w:r w:rsidR="0000568C">
        <w:t>Unemployment Rate (</w:t>
      </w:r>
      <w:r w:rsidR="0036622E">
        <w:t>LNS</w:t>
      </w:r>
      <w:r w:rsidR="0016415D">
        <w:t>14000000)</w:t>
      </w:r>
      <w:r w:rsidR="00001E91">
        <w:t xml:space="preserve"> </w:t>
      </w:r>
      <w:hyperlink r:id="rId5" w:history="1">
        <w:r w:rsidR="00001E91" w:rsidRPr="00EB0C7B">
          <w:rPr>
            <w:rStyle w:val="Hyperlink"/>
          </w:rPr>
          <w:t>https://data.bls.gov/cgi-bin/surveymost?bls</w:t>
        </w:r>
      </w:hyperlink>
      <w:r w:rsidR="00001E91">
        <w:t xml:space="preserve"> </w:t>
      </w:r>
    </w:p>
    <w:p w14:paraId="1C7EC0BE" w14:textId="796DE7FA" w:rsidR="00A304C4" w:rsidRDefault="00A304C4" w:rsidP="00043C23">
      <w:pPr>
        <w:pStyle w:val="CommentText"/>
      </w:pPr>
      <w:r>
        <w:t xml:space="preserve">Real GDP data </w:t>
      </w:r>
      <w:r w:rsidR="00A6312C">
        <w:t xml:space="preserve">is </w:t>
      </w:r>
      <w:r w:rsidR="00BD7825">
        <w:t xml:space="preserve">from </w:t>
      </w:r>
      <w:r w:rsidR="00BD7825" w:rsidRPr="00BD7825">
        <w:t>U.S. Bureau of Economic Analysis</w:t>
      </w:r>
      <w:r w:rsidR="00EE6773">
        <w:t xml:space="preserve">. (2022). </w:t>
      </w:r>
      <w:r w:rsidR="00BD7825" w:rsidRPr="00BD7825">
        <w:t xml:space="preserve">Real gross domestic product per capita [A939RX0Q048SBEA], retrieved from FRED, Federal Reserve Bank of St. Louis; </w:t>
      </w:r>
      <w:hyperlink r:id="rId6" w:history="1">
        <w:r w:rsidR="00045637" w:rsidRPr="00EB0C7B">
          <w:rPr>
            <w:rStyle w:val="Hyperlink"/>
          </w:rPr>
          <w:t>https://fred.stlouisfed.org/series/A939RX0Q048SBEA</w:t>
        </w:r>
      </w:hyperlink>
    </w:p>
    <w:p w14:paraId="315B420B" w14:textId="47E7C21E" w:rsidR="00045637" w:rsidRDefault="00045637" w:rsidP="00043C23">
      <w:pPr>
        <w:pStyle w:val="CommentText"/>
      </w:pPr>
      <w:r>
        <w:t xml:space="preserve">Real median household income </w:t>
      </w:r>
      <w:r w:rsidR="007B043D">
        <w:t xml:space="preserve">comes from </w:t>
      </w:r>
      <w:r w:rsidR="007B043D" w:rsidRPr="007B043D">
        <w:t>U.S. Census Bureau</w:t>
      </w:r>
      <w:r w:rsidR="007B043D">
        <w:t xml:space="preserve"> (2022).</w:t>
      </w:r>
      <w:r w:rsidR="007B043D" w:rsidRPr="007B043D">
        <w:t xml:space="preserve"> Real Median Household Income in the United States [MEHOINUSA672N], retrieved from FRED, Federal Reserve Bank of St. Louis; </w:t>
      </w:r>
      <w:hyperlink r:id="rId7" w:history="1">
        <w:r w:rsidR="00BD739F" w:rsidRPr="00EB0C7B">
          <w:rPr>
            <w:rStyle w:val="Hyperlink"/>
          </w:rPr>
          <w:t>https://fred.stlouisfed.org/series/MEHOINUSA672N</w:t>
        </w:r>
      </w:hyperlink>
      <w:r w:rsidR="00BD739F">
        <w:t xml:space="preserve"> </w:t>
      </w:r>
    </w:p>
    <w:p w14:paraId="45E0D199" w14:textId="51574855" w:rsidR="00612702" w:rsidRDefault="00612702" w:rsidP="00043C23">
      <w:pPr>
        <w:pStyle w:val="CommentText"/>
      </w:pPr>
      <w:r>
        <w:t xml:space="preserve">Recession data is based on National Bureau of Economic Research. (2021). US Business Cycle Expansions and Contractions. </w:t>
      </w:r>
      <w:hyperlink r:id="rId8" w:history="1">
        <w:r w:rsidRPr="001344F8">
          <w:rPr>
            <w:rStyle w:val="Hyperlink"/>
          </w:rPr>
          <w:t>https://www.nber.org/research/data/us-business-cycle-expansions-and-contractions</w:t>
        </w:r>
      </w:hyperlink>
    </w:p>
  </w:comment>
  <w:comment w:id="132" w:author="Jody" w:date="2022-04-14T10:41:00Z" w:initials="JIF">
    <w:p w14:paraId="32920411" w14:textId="3FE0AF88" w:rsidR="002E2D5B" w:rsidRDefault="002E2D5B">
      <w:pPr>
        <w:pStyle w:val="CommentText"/>
      </w:pPr>
      <w:r>
        <w:rPr>
          <w:rStyle w:val="CommentReference"/>
        </w:rPr>
        <w:annotationRef/>
      </w:r>
      <w:r>
        <w:t>Delete?</w:t>
      </w:r>
    </w:p>
  </w:comment>
  <w:comment w:id="133" w:author="Renee Ryberg" w:date="2022-04-13T11:57:00Z" w:initials="RR">
    <w:p w14:paraId="281495A0" w14:textId="77777777" w:rsidR="00326F7E" w:rsidRDefault="00326F7E" w:rsidP="000B132C">
      <w:pPr>
        <w:pStyle w:val="CommentText"/>
      </w:pPr>
      <w:r>
        <w:rPr>
          <w:rStyle w:val="CommentReference"/>
        </w:rPr>
        <w:annotationRef/>
      </w:r>
      <w:r>
        <w:t>nice</w:t>
      </w:r>
    </w:p>
  </w:comment>
  <w:comment w:id="134" w:author="Renee Ryberg" w:date="2022-04-13T11:57:00Z" w:initials="RR">
    <w:p w14:paraId="076E9D8B" w14:textId="77777777" w:rsidR="00326F7E" w:rsidRDefault="00326F7E" w:rsidP="000B132C">
      <w:pPr>
        <w:pStyle w:val="CommentText"/>
      </w:pPr>
      <w:r>
        <w:rPr>
          <w:rStyle w:val="CommentReference"/>
        </w:rPr>
        <w:annotationRef/>
      </w:r>
      <w:r>
        <w:t>I liked how in the economics section you set it up as head winds and tail winds. Consider doing that here too as an organizing structure.</w:t>
      </w:r>
    </w:p>
  </w:comment>
  <w:comment w:id="135" w:author="Jody" w:date="2022-04-14T10:42:00Z" w:initials="JIF">
    <w:p w14:paraId="55077D98" w14:textId="505558FF" w:rsidR="008113D0" w:rsidRDefault="008113D0">
      <w:pPr>
        <w:pStyle w:val="CommentText"/>
      </w:pPr>
      <w:r>
        <w:rPr>
          <w:rStyle w:val="CommentReference"/>
        </w:rPr>
        <w:annotationRef/>
      </w:r>
      <w:r>
        <w:t>?</w:t>
      </w:r>
    </w:p>
  </w:comment>
  <w:comment w:id="140" w:author="Dana Thomson" w:date="2022-04-11T12:19:00Z" w:initials="DT">
    <w:p w14:paraId="6B81F388" w14:textId="399E84D6" w:rsidR="00350481" w:rsidRDefault="00350481">
      <w:pPr>
        <w:pStyle w:val="CommentText"/>
      </w:pPr>
      <w:r>
        <w:rPr>
          <w:rStyle w:val="CommentReference"/>
        </w:rPr>
        <w:annotationRef/>
      </w:r>
      <w:r>
        <w:t xml:space="preserve">Not sure </w:t>
      </w:r>
      <w:r w:rsidR="001709F0">
        <w:t>how essential they are, but I’m waiting on James to provide the national level estimates for these variables.</w:t>
      </w:r>
    </w:p>
  </w:comment>
  <w:comment w:id="143" w:author="Jody" w:date="2022-04-14T10:43:00Z" w:initials="JIF">
    <w:p w14:paraId="73E7A851" w14:textId="158B52E4" w:rsidR="000433C9" w:rsidRDefault="000433C9">
      <w:pPr>
        <w:pStyle w:val="CommentText"/>
      </w:pPr>
      <w:r>
        <w:rPr>
          <w:rStyle w:val="CommentReference"/>
        </w:rPr>
        <w:annotationRef/>
      </w:r>
      <w:r>
        <w:t>Same… delete?</w:t>
      </w:r>
    </w:p>
  </w:comment>
  <w:comment w:id="147" w:author="Dana Thomson" w:date="2022-04-10T15:06:00Z" w:initials="DT">
    <w:p w14:paraId="4016604A" w14:textId="3835841B" w:rsidR="00E10B5E" w:rsidRDefault="00E10B5E">
      <w:pPr>
        <w:pStyle w:val="CommentText"/>
      </w:pPr>
      <w:r>
        <w:rPr>
          <w:rStyle w:val="CommentReference"/>
        </w:rPr>
        <w:annotationRef/>
      </w:r>
      <w:r>
        <w:t>Link to r/e brief.</w:t>
      </w:r>
    </w:p>
  </w:comment>
  <w:comment w:id="152" w:author="Jody" w:date="2022-04-14T10:48:00Z" w:initials="JIF">
    <w:p w14:paraId="7EC09221" w14:textId="3CB300FD" w:rsidR="002C2045" w:rsidRDefault="002C2045">
      <w:pPr>
        <w:pStyle w:val="CommentText"/>
      </w:pPr>
      <w:r>
        <w:rPr>
          <w:rStyle w:val="CommentReference"/>
        </w:rPr>
        <w:annotationRef/>
      </w:r>
    </w:p>
  </w:comment>
  <w:comment w:id="153" w:author="Jody" w:date="2022-04-14T10:48:00Z" w:initials="JIF">
    <w:p w14:paraId="3A39AD45" w14:textId="6CBEA081" w:rsidR="002C2045" w:rsidRDefault="002C2045">
      <w:pPr>
        <w:pStyle w:val="CommentText"/>
      </w:pPr>
      <w:r>
        <w:rPr>
          <w:rStyle w:val="CommentReference"/>
        </w:rPr>
        <w:annotationRef/>
      </w:r>
      <w:r>
        <w:t xml:space="preserve">Em-dash please. </w:t>
      </w:r>
      <w:r>
        <w:sym w:font="Wingdings" w:char="F04A"/>
      </w:r>
      <w:r>
        <w:t xml:space="preserve"> </w:t>
      </w:r>
    </w:p>
  </w:comment>
  <w:comment w:id="154" w:author="Renee Ryberg" w:date="2022-04-13T12:01:00Z" w:initials="RR">
    <w:p w14:paraId="341E1144" w14:textId="5D4878A7" w:rsidR="0057687A" w:rsidRDefault="0032470E" w:rsidP="000B132C">
      <w:pPr>
        <w:pStyle w:val="CommentText"/>
      </w:pPr>
      <w:r>
        <w:rPr>
          <w:rStyle w:val="CommentReference"/>
        </w:rPr>
        <w:annotationRef/>
      </w:r>
      <w:r w:rsidR="0057687A">
        <w:t xml:space="preserve">Need to make sure we're using the same organizing structure here, in Sydney's table, and in the counterfactual section. I currently have 3 sections: income supports, in-kind supports, and social insurance programs. </w:t>
      </w:r>
      <w:r w:rsidR="0057687A">
        <w:fldChar w:fldCharType="begin"/>
      </w:r>
      <w:r w:rsidR="0057687A">
        <w:instrText xml:space="preserve"> HYPERLINK "mailto:dthomson@childtrends.org" </w:instrText>
      </w:r>
      <w:bookmarkStart w:id="155" w:name="_@_D31FC42F3D5C4CAFA1F520E939CFA02EZ"/>
      <w:r w:rsidR="0057687A">
        <w:fldChar w:fldCharType="separate"/>
      </w:r>
      <w:bookmarkEnd w:id="155"/>
      <w:r w:rsidR="0057687A" w:rsidRPr="0057687A">
        <w:rPr>
          <w:rStyle w:val="Mention"/>
          <w:noProof/>
        </w:rPr>
        <w:t>@Dana Thomson</w:t>
      </w:r>
      <w:r w:rsidR="0057687A">
        <w:fldChar w:fldCharType="end"/>
      </w:r>
      <w:r w:rsidR="0057687A">
        <w:t xml:space="preserve">, let's talk soon and come up with a unifying organizational schema. IRP uses two categories: social insurance and means-tested transfers/social assistance https://www.irp.wisc.edu/research/economic-support/ </w:t>
      </w:r>
    </w:p>
  </w:comment>
  <w:comment w:id="158" w:author="Dana Thomson" w:date="2022-04-11T19:07:00Z" w:initials="DT">
    <w:p w14:paraId="4D551140" w14:textId="0089402A" w:rsidR="0027314C" w:rsidRDefault="0027314C">
      <w:pPr>
        <w:pStyle w:val="CommentText"/>
      </w:pPr>
      <w:r>
        <w:rPr>
          <w:rStyle w:val="CommentReference"/>
        </w:rPr>
        <w:annotationRef/>
      </w:r>
      <w:r>
        <w:t>I’m open to cutting some of this and putting it into a table. Either way, I do think we want to throw it into a much more succinct table for inclusion/reference in Renee’s section.</w:t>
      </w:r>
    </w:p>
  </w:comment>
  <w:comment w:id="159" w:author="Renee Ryberg" w:date="2022-04-13T12:09:00Z" w:initials="RR">
    <w:p w14:paraId="7295A1E4" w14:textId="77777777" w:rsidR="00873596" w:rsidRDefault="00873596" w:rsidP="000B132C">
      <w:pPr>
        <w:pStyle w:val="CommentText"/>
      </w:pPr>
      <w:r>
        <w:rPr>
          <w:rStyle w:val="CommentReference"/>
        </w:rPr>
        <w:annotationRef/>
      </w:r>
      <w:r>
        <w:t>I think this level of detail is needed somewhere, and here makes sense to me</w:t>
      </w:r>
    </w:p>
  </w:comment>
  <w:comment w:id="160" w:author="Renee Ryberg" w:date="2022-04-13T12:20:00Z" w:initials="RR">
    <w:p w14:paraId="56CDBD91" w14:textId="77777777" w:rsidR="00265620" w:rsidRDefault="00265620" w:rsidP="000B132C">
      <w:pPr>
        <w:pStyle w:val="CommentText"/>
      </w:pPr>
      <w:r>
        <w:rPr>
          <w:rStyle w:val="CommentReference"/>
        </w:rPr>
        <w:annotationRef/>
      </w:r>
      <w:r>
        <w:t xml:space="preserve">Flagging to discuss this table with </w:t>
      </w:r>
      <w:r>
        <w:rPr>
          <w:highlight w:val="green"/>
        </w:rPr>
        <w:t xml:space="preserve">Stephen and Catherine. </w:t>
      </w:r>
    </w:p>
  </w:comment>
  <w:comment w:id="161" w:author="Jody" w:date="2022-04-14T10:51:00Z" w:initials="JIF">
    <w:p w14:paraId="768EA4F3" w14:textId="6D67C235" w:rsidR="008445FB" w:rsidRDefault="008445FB">
      <w:pPr>
        <w:pStyle w:val="CommentText"/>
      </w:pPr>
      <w:r>
        <w:rPr>
          <w:rStyle w:val="CommentReference"/>
        </w:rPr>
        <w:annotationRef/>
      </w:r>
      <w:r>
        <w:t>I wonder if we ‘gray box’</w:t>
      </w:r>
      <w:r w:rsidR="002C275D">
        <w:t xml:space="preserve"> from here </w:t>
      </w:r>
      <w:r w:rsidR="00990E99">
        <w:t xml:space="preserve">to end of the section. This info will be very useful for some people but </w:t>
      </w:r>
      <w:r w:rsidR="000B132C">
        <w:t>will be known to most people reading the</w:t>
      </w:r>
      <w:r w:rsidR="00932AC7">
        <w:t xml:space="preserve"> brief.</w:t>
      </w:r>
    </w:p>
  </w:comment>
  <w:comment w:id="163" w:author="Dana Thomson" w:date="2022-04-11T15:37:00Z" w:initials="DT">
    <w:p w14:paraId="4C6E6590" w14:textId="2DEE3C9E" w:rsidR="00E60ADF" w:rsidRDefault="00E60ADF">
      <w:pPr>
        <w:pStyle w:val="CommentText"/>
      </w:pPr>
      <w:r>
        <w:rPr>
          <w:rStyle w:val="CommentReference"/>
        </w:rPr>
        <w:annotationRef/>
      </w:r>
      <w:r>
        <w:t>Link?</w:t>
      </w:r>
    </w:p>
  </w:comment>
  <w:comment w:id="164" w:author="Renee Ryberg" w:date="2022-04-13T12:08:00Z" w:initials="RR">
    <w:p w14:paraId="5517CAAB" w14:textId="77777777" w:rsidR="009239DD" w:rsidRDefault="009239DD" w:rsidP="000B132C">
      <w:pPr>
        <w:pStyle w:val="CommentText"/>
      </w:pPr>
      <w:r>
        <w:rPr>
          <w:rStyle w:val="CommentReference"/>
        </w:rPr>
        <w:annotationRef/>
      </w:r>
      <w:r>
        <w:t>Makes sense to me</w:t>
      </w:r>
    </w:p>
  </w:comment>
  <w:comment w:id="166" w:author="Dana Thomson" w:date="2022-04-11T15:37:00Z" w:initials="DT">
    <w:p w14:paraId="569874C5" w14:textId="0CC6E076" w:rsidR="00E60ADF" w:rsidRDefault="00E60ADF">
      <w:pPr>
        <w:pStyle w:val="CommentText"/>
      </w:pPr>
      <w:r>
        <w:rPr>
          <w:rStyle w:val="CommentReference"/>
        </w:rPr>
        <w:annotationRef/>
      </w:r>
      <w:r>
        <w:t>Link?</w:t>
      </w:r>
    </w:p>
  </w:comment>
  <w:comment w:id="168" w:author="Dana Thomson" w:date="2022-04-11T13:08:00Z" w:initials="DT">
    <w:p w14:paraId="0FDCCA8D" w14:textId="233DD3E0" w:rsidR="00761CEF" w:rsidRDefault="00761CEF">
      <w:pPr>
        <w:pStyle w:val="CommentText"/>
      </w:pPr>
      <w:r>
        <w:rPr>
          <w:rStyle w:val="CommentReference"/>
        </w:rPr>
        <w:annotationRef/>
      </w:r>
      <w:r>
        <w:t>Replace with 2020 numbers when Michael has them</w:t>
      </w:r>
    </w:p>
  </w:comment>
  <w:comment w:id="170" w:author="Dana Thomson" w:date="2022-04-14T19:42:00Z" w:initials="DT">
    <w:p w14:paraId="407D1A2D" w14:textId="665DB879" w:rsidR="00300008" w:rsidRDefault="00300008">
      <w:pPr>
        <w:pStyle w:val="CommentText"/>
      </w:pPr>
      <w:r>
        <w:rPr>
          <w:rStyle w:val="CommentReference"/>
        </w:rPr>
        <w:annotationRef/>
      </w:r>
      <w:r>
        <w:t>See Bitler &amp; Hoynes paper</w:t>
      </w:r>
      <w:r w:rsidR="00AB11C1">
        <w:t xml:space="preserve"> (Hamilton project)</w:t>
      </w:r>
    </w:p>
  </w:comment>
  <w:comment w:id="174" w:author="Renee Ryberg" w:date="2022-04-13T12:10:00Z" w:initials="RR">
    <w:p w14:paraId="5FA92063" w14:textId="77777777" w:rsidR="00DD6789" w:rsidRDefault="00DD6789" w:rsidP="000B132C">
      <w:pPr>
        <w:pStyle w:val="CommentText"/>
      </w:pPr>
      <w:r>
        <w:rPr>
          <w:rStyle w:val="CommentReference"/>
        </w:rPr>
        <w:annotationRef/>
      </w:r>
      <w:r>
        <w:t>link</w:t>
      </w:r>
    </w:p>
  </w:comment>
  <w:comment w:id="175" w:author="Renee Ryberg" w:date="2022-04-13T12:10:00Z" w:initials="RR">
    <w:p w14:paraId="280D6AA9" w14:textId="77777777" w:rsidR="00DD6789" w:rsidRDefault="00DD6789" w:rsidP="000B132C">
      <w:pPr>
        <w:pStyle w:val="CommentText"/>
      </w:pPr>
      <w:r>
        <w:rPr>
          <w:rStyle w:val="CommentReference"/>
        </w:rPr>
        <w:annotationRef/>
      </w:r>
      <w:r>
        <w:t>link</w:t>
      </w:r>
    </w:p>
  </w:comment>
  <w:comment w:id="176" w:author="Renee Ryberg" w:date="2022-04-13T12:11:00Z" w:initials="RR">
    <w:p w14:paraId="2F81AD87" w14:textId="77777777" w:rsidR="00A3761F" w:rsidRDefault="00A3761F" w:rsidP="000B132C">
      <w:pPr>
        <w:pStyle w:val="CommentText"/>
      </w:pPr>
      <w:r>
        <w:rPr>
          <w:rStyle w:val="CommentReference"/>
        </w:rPr>
        <w:annotationRef/>
      </w:r>
      <w:r>
        <w:t>Add a note about state EITCs, just acknowledging they exist? Same with CTC below</w:t>
      </w:r>
    </w:p>
  </w:comment>
  <w:comment w:id="178" w:author="Dana Thomson" w:date="2022-04-14T19:12:00Z" w:initials="DT">
    <w:p w14:paraId="25EE3DE8" w14:textId="6ACE50AF" w:rsidR="00FF7B0A" w:rsidRDefault="00FF7B0A">
      <w:pPr>
        <w:pStyle w:val="CommentText"/>
      </w:pPr>
      <w:r>
        <w:t xml:space="preserve">Note to self: </w:t>
      </w:r>
      <w:r>
        <w:rPr>
          <w:rStyle w:val="CommentReference"/>
        </w:rPr>
        <w:annotationRef/>
      </w:r>
      <w:r>
        <w:t>Review Hilary’s paper before finalizing this section</w:t>
      </w:r>
    </w:p>
  </w:comment>
  <w:comment w:id="185" w:author="Renee Ryberg" w:date="2022-04-13T12:14:00Z" w:initials="RR">
    <w:p w14:paraId="357C5952" w14:textId="77777777" w:rsidR="00830130" w:rsidRDefault="00830130" w:rsidP="000B132C">
      <w:pPr>
        <w:pStyle w:val="CommentText"/>
      </w:pPr>
      <w:r>
        <w:rPr>
          <w:rStyle w:val="CommentReference"/>
        </w:rPr>
        <w:annotationRef/>
      </w:r>
      <w:r>
        <w:t>Eyes are starting to glaze over with this level of detail.</w:t>
      </w:r>
    </w:p>
  </w:comment>
  <w:comment w:id="188" w:author="Renee Ryberg" w:date="2022-04-13T12:16:00Z" w:initials="RR">
    <w:p w14:paraId="02420D5C" w14:textId="77777777" w:rsidR="00D03222" w:rsidRDefault="00D03222" w:rsidP="000B132C">
      <w:pPr>
        <w:pStyle w:val="CommentText"/>
      </w:pPr>
      <w:r>
        <w:rPr>
          <w:rStyle w:val="CommentReference"/>
        </w:rPr>
        <w:annotationRef/>
      </w:r>
      <w:r>
        <w:t>Hasn't been defined anywhere</w:t>
      </w:r>
    </w:p>
  </w:comment>
  <w:comment w:id="189" w:author="Renee Ryberg" w:date="2022-04-13T12:17:00Z" w:initials="RR">
    <w:p w14:paraId="1865B043" w14:textId="77777777" w:rsidR="00641039" w:rsidRDefault="00641039" w:rsidP="000B132C">
      <w:pPr>
        <w:pStyle w:val="CommentText"/>
      </w:pPr>
      <w:r>
        <w:rPr>
          <w:rStyle w:val="CommentReference"/>
        </w:rPr>
        <w:annotationRef/>
      </w:r>
      <w:r>
        <w:t xml:space="preserve">I wonder if it makes sense to tell this summary as purely descriptive, rather than adding in hypotheses here. </w:t>
      </w:r>
    </w:p>
  </w:comment>
  <w:comment w:id="190" w:author="Jody" w:date="2022-04-14T10:52:00Z" w:initials="JIF">
    <w:p w14:paraId="3ADEA3E6" w14:textId="496195E1" w:rsidR="00990E99" w:rsidRDefault="00990E99">
      <w:pPr>
        <w:pStyle w:val="CommentText"/>
      </w:pPr>
      <w:r>
        <w:rPr>
          <w:rStyle w:val="CommentReference"/>
        </w:rPr>
        <w:annotationRef/>
      </w:r>
      <w:r>
        <w:t>Yeah I lost track of what was happening here. Trying to figure out where my ‘gray box’ would end….</w:t>
      </w:r>
    </w:p>
  </w:comment>
  <w:comment w:id="193" w:author="Dana Thomson" w:date="2022-04-11T19:20:00Z" w:initials="DT">
    <w:p w14:paraId="6E1DC088" w14:textId="1027B7DC" w:rsidR="00546D0E" w:rsidRDefault="00546D0E">
      <w:pPr>
        <w:pStyle w:val="CommentText"/>
      </w:pPr>
      <w:r>
        <w:rPr>
          <w:rStyle w:val="CommentReference"/>
        </w:rPr>
        <w:annotationRef/>
      </w:r>
      <w:r>
        <w:t>I’m not sure which of these figures to include. This one is real spending for each program. The next is real spending per child in poverty, in the hopes of addressing HH’s note about the real spending #’s not accounting for rising poverty levels.</w:t>
      </w:r>
    </w:p>
  </w:comment>
  <w:comment w:id="194" w:author="Dana Thomson" w:date="2022-04-11T19:21:00Z" w:initials="DT">
    <w:p w14:paraId="430973F3" w14:textId="696A14B3" w:rsidR="00546D0E" w:rsidRDefault="00546D0E">
      <w:pPr>
        <w:pStyle w:val="CommentText"/>
      </w:pPr>
      <w:r>
        <w:rPr>
          <w:rStyle w:val="CommentReference"/>
        </w:rPr>
        <w:annotationRef/>
      </w:r>
      <w:r>
        <w:t xml:space="preserve">It would be really lovely to be able to animate this figure with </w:t>
      </w:r>
      <w:r w:rsidR="00D868B4">
        <w:t>key policy expansions.</w:t>
      </w:r>
    </w:p>
  </w:comment>
  <w:comment w:id="195" w:author="Renee Ryberg" w:date="2022-04-13T12:17:00Z" w:initials="RR">
    <w:p w14:paraId="4AFEA9FE" w14:textId="77777777" w:rsidR="00265620" w:rsidRDefault="00764870" w:rsidP="000B132C">
      <w:pPr>
        <w:pStyle w:val="CommentText"/>
      </w:pPr>
      <w:r>
        <w:rPr>
          <w:rStyle w:val="CommentReference"/>
        </w:rPr>
        <w:annotationRef/>
      </w:r>
      <w:r w:rsidR="00265620">
        <w:t xml:space="preserve">Yes! Animate or even just annotate. Flagging for our convo with </w:t>
      </w:r>
      <w:r w:rsidR="00265620">
        <w:rPr>
          <w:highlight w:val="green"/>
        </w:rPr>
        <w:t xml:space="preserve">Stephen and Catherine.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13DA34" w15:done="0"/>
  <w15:commentEx w15:paraId="6048F44A" w15:done="0"/>
  <w15:commentEx w15:paraId="4F71A771" w15:done="0"/>
  <w15:commentEx w15:paraId="7080A3D7" w15:done="0"/>
  <w15:commentEx w15:paraId="107A1877" w15:done="0"/>
  <w15:commentEx w15:paraId="220C478B" w15:done="0"/>
  <w15:commentEx w15:paraId="0713541C" w15:done="0"/>
  <w15:commentEx w15:paraId="650A14FB" w15:done="0"/>
  <w15:commentEx w15:paraId="7D5765B7" w15:paraIdParent="650A14FB" w15:done="0"/>
  <w15:commentEx w15:paraId="7A93A163" w15:done="0"/>
  <w15:commentEx w15:paraId="581ECC15" w15:paraIdParent="7A93A163" w15:done="0"/>
  <w15:commentEx w15:paraId="6A42DC7B" w15:done="0"/>
  <w15:commentEx w15:paraId="26989285" w15:paraIdParent="6A42DC7B" w15:done="0"/>
  <w15:commentEx w15:paraId="151F5167" w15:done="0"/>
  <w15:commentEx w15:paraId="3C2ED54D" w15:done="0"/>
  <w15:commentEx w15:paraId="7F20BF62" w15:done="0"/>
  <w15:commentEx w15:paraId="4B9FD0DD" w15:done="0"/>
  <w15:commentEx w15:paraId="6CA47F50" w15:done="0"/>
  <w15:commentEx w15:paraId="02A68CE8" w15:done="0"/>
  <w15:commentEx w15:paraId="73CD3AE8" w15:done="0"/>
  <w15:commentEx w15:paraId="2ED379B7" w15:done="0"/>
  <w15:commentEx w15:paraId="7A0F8C38" w15:done="0"/>
  <w15:commentEx w15:paraId="2938E2EA" w15:done="0"/>
  <w15:commentEx w15:paraId="4C1A5436" w15:done="0"/>
  <w15:commentEx w15:paraId="01DDA125" w15:paraIdParent="4C1A5436" w15:done="0"/>
  <w15:commentEx w15:paraId="29C1310B" w15:done="0"/>
  <w15:commentEx w15:paraId="55DBB06F" w15:paraIdParent="29C1310B" w15:done="0"/>
  <w15:commentEx w15:paraId="6A61273B" w15:done="0"/>
  <w15:commentEx w15:paraId="3B0C8780" w15:done="0"/>
  <w15:commentEx w15:paraId="1F29CD1E" w15:done="0"/>
  <w15:commentEx w15:paraId="3BFEF343" w15:done="0"/>
  <w15:commentEx w15:paraId="5EEA5B09" w15:done="0"/>
  <w15:commentEx w15:paraId="5ACC1C62" w15:done="0"/>
  <w15:commentEx w15:paraId="515F102C" w15:done="0"/>
  <w15:commentEx w15:paraId="4CA13805" w15:done="0"/>
  <w15:commentEx w15:paraId="40D906EC" w15:done="0"/>
  <w15:commentEx w15:paraId="03F9C94A" w15:done="0"/>
  <w15:commentEx w15:paraId="5C01B4F6" w15:done="0"/>
  <w15:commentEx w15:paraId="72310A33" w15:done="0"/>
  <w15:commentEx w15:paraId="5ADF9AB2" w15:done="0"/>
  <w15:commentEx w15:paraId="55D2DFB5" w15:done="0"/>
  <w15:commentEx w15:paraId="74886E06" w15:done="0"/>
  <w15:commentEx w15:paraId="430C74C9" w15:done="0"/>
  <w15:commentEx w15:paraId="518A7DAF" w15:done="0"/>
  <w15:commentEx w15:paraId="78D53DA8" w15:done="0"/>
  <w15:commentEx w15:paraId="07E11BF2" w15:done="0"/>
  <w15:commentEx w15:paraId="7A02DC42" w15:done="0"/>
  <w15:commentEx w15:paraId="690C2593" w15:done="0"/>
  <w15:commentEx w15:paraId="0C31D3B1" w15:done="0"/>
  <w15:commentEx w15:paraId="57BDC771" w15:done="0"/>
  <w15:commentEx w15:paraId="45E0D199" w15:done="0"/>
  <w15:commentEx w15:paraId="32920411" w15:done="0"/>
  <w15:commentEx w15:paraId="281495A0" w15:done="0"/>
  <w15:commentEx w15:paraId="076E9D8B" w15:done="0"/>
  <w15:commentEx w15:paraId="55077D98" w15:done="0"/>
  <w15:commentEx w15:paraId="6B81F388" w15:done="0"/>
  <w15:commentEx w15:paraId="73E7A851" w15:done="0"/>
  <w15:commentEx w15:paraId="4016604A" w15:done="0"/>
  <w15:commentEx w15:paraId="7EC09221" w15:done="0"/>
  <w15:commentEx w15:paraId="3A39AD45" w15:done="0"/>
  <w15:commentEx w15:paraId="341E1144" w15:done="0"/>
  <w15:commentEx w15:paraId="4D551140" w15:done="0"/>
  <w15:commentEx w15:paraId="7295A1E4" w15:paraIdParent="4D551140" w15:done="0"/>
  <w15:commentEx w15:paraId="56CDBD91" w15:paraIdParent="4D551140" w15:done="0"/>
  <w15:commentEx w15:paraId="768EA4F3" w15:paraIdParent="4D551140" w15:done="0"/>
  <w15:commentEx w15:paraId="4C6E6590" w15:done="0"/>
  <w15:commentEx w15:paraId="5517CAAB" w15:paraIdParent="4C6E6590" w15:done="0"/>
  <w15:commentEx w15:paraId="569874C5" w15:done="0"/>
  <w15:commentEx w15:paraId="0FDCCA8D" w15:done="0"/>
  <w15:commentEx w15:paraId="407D1A2D" w15:done="0"/>
  <w15:commentEx w15:paraId="5FA92063" w15:done="0"/>
  <w15:commentEx w15:paraId="280D6AA9" w15:done="0"/>
  <w15:commentEx w15:paraId="2F81AD87" w15:done="0"/>
  <w15:commentEx w15:paraId="25EE3DE8" w15:done="0"/>
  <w15:commentEx w15:paraId="357C5952" w15:done="0"/>
  <w15:commentEx w15:paraId="02420D5C" w15:done="0"/>
  <w15:commentEx w15:paraId="1865B043" w15:done="0"/>
  <w15:commentEx w15:paraId="3ADEA3E6" w15:paraIdParent="1865B043" w15:done="0"/>
  <w15:commentEx w15:paraId="6E1DC088" w15:done="0"/>
  <w15:commentEx w15:paraId="430973F3" w15:done="0"/>
  <w15:commentEx w15:paraId="4AFEA9FE" w15:paraIdParent="43097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99CB" w16cex:dateUtc="2022-04-14T17:02:00Z"/>
  <w16cex:commentExtensible w16cex:durableId="26028CEF" w16cex:dateUtc="2022-04-14T16:07:00Z"/>
  <w16cex:commentExtensible w16cex:durableId="26028E42" w16cex:dateUtc="2022-04-14T16:12:00Z"/>
  <w16cex:commentExtensible w16cex:durableId="2603E0D8" w16cex:dateUtc="2022-04-15T16:17:00Z"/>
  <w16cex:commentExtensible w16cex:durableId="25FB2394" w16cex:dateUtc="2022-04-09T01:11:00Z"/>
  <w16cex:commentExtensible w16cex:durableId="2603E6A2" w16cex:dateUtc="2022-04-15T16:42:00Z"/>
  <w16cex:commentExtensible w16cex:durableId="25FBCA61" w16cex:dateUtc="2022-04-09T13:03:00Z"/>
  <w16cex:commentExtensible w16cex:durableId="26029245" w16cex:dateUtc="2022-04-14T16:29:00Z"/>
  <w16cex:commentExtensible w16cex:durableId="2603E771" w16cex:dateUtc="2022-04-15T16:45:00Z"/>
  <w16cex:commentExtensible w16cex:durableId="26029289" w16cex:dateUtc="2022-04-14T16:31:00Z"/>
  <w16cex:commentExtensible w16cex:durableId="2603E7D6" w16cex:dateUtc="2022-04-15T16:47:00Z"/>
  <w16cex:commentExtensible w16cex:durableId="26029767" w16cex:dateUtc="2022-04-14T16:51:00Z"/>
  <w16cex:commentExtensible w16cex:durableId="260297F9" w16cex:dateUtc="2022-04-14T16:54:00Z"/>
  <w16cex:commentExtensible w16cex:durableId="2603EC48" w16cex:dateUtc="2022-04-15T17:06:00Z"/>
  <w16cex:commentExtensible w16cex:durableId="25FC6A1E" w16cex:dateUtc="2022-04-10T00:25:00Z"/>
  <w16cex:commentExtensible w16cex:durableId="25FBFD5C" w16cex:dateUtc="2022-04-09T16:41:00Z"/>
  <w16cex:commentExtensible w16cex:durableId="2602949B" w16cex:dateUtc="2022-04-14T16:39:00Z"/>
  <w16cex:commentExtensible w16cex:durableId="26029727" w16cex:dateUtc="2022-04-14T16:50:00Z"/>
  <w16cex:commentExtensible w16cex:durableId="2601827B" w16cex:dateUtc="2022-04-13T21:10:00Z"/>
  <w16cex:commentExtensible w16cex:durableId="26029EE3" w16cex:dateUtc="2022-04-14T17:23:00Z"/>
  <w16cex:commentExtensible w16cex:durableId="26029843" w16cex:dateUtc="2022-04-14T16:55:00Z"/>
  <w16cex:commentExtensible w16cex:durableId="26029DED" w16cex:dateUtc="2022-04-14T17:19:00Z"/>
  <w16cex:commentExtensible w16cex:durableId="26029900" w16cex:dateUtc="2022-04-14T16:58:00Z"/>
  <w16cex:commentExtensible w16cex:durableId="25FC4EA5" w16cex:dateUtc="2022-04-09T22:27:00Z"/>
  <w16cex:commentExtensible w16cex:durableId="26029963" w16cex:dateUtc="2022-04-14T17:00:00Z"/>
  <w16cex:commentExtensible w16cex:durableId="260298C3" w16cex:dateUtc="2022-04-14T16:57:00Z"/>
  <w16cex:commentExtensible w16cex:durableId="26029E19" w16cex:dateUtc="2022-04-14T17:20:00Z"/>
  <w16cex:commentExtensible w16cex:durableId="260160E4" w16cex:dateUtc="2022-04-13T18:47:00Z"/>
  <w16cex:commentExtensible w16cex:durableId="2602A052" w16cex:dateUtc="2022-04-14T17:29:00Z"/>
  <w16cex:commentExtensible w16cex:durableId="26029F3A" w16cex:dateUtc="2022-04-14T17:25:00Z"/>
  <w16cex:commentExtensible w16cex:durableId="26014627" w16cex:dateUtc="2022-04-13T16:52:00Z"/>
  <w16cex:commentExtensible w16cex:durableId="26029F79" w16cex:dateUtc="2022-04-14T17:26:00Z"/>
  <w16cex:commentExtensible w16cex:durableId="2601462F" w16cex:dateUtc="2022-04-13T16:53:00Z"/>
  <w16cex:commentExtensible w16cex:durableId="260162FB" w16cex:dateUtc="2022-04-13T18:55:00Z"/>
  <w16cex:commentExtensible w16cex:durableId="2602A0A7" w16cex:dateUtc="2022-04-14T17:31:00Z"/>
  <w16cex:commentExtensible w16cex:durableId="2602A0E3" w16cex:dateUtc="2022-04-14T17:32:00Z"/>
  <w16cex:commentExtensible w16cex:durableId="2602A105" w16cex:dateUtc="2022-04-14T17:32:00Z"/>
  <w16cex:commentExtensible w16cex:durableId="25FC180F" w16cex:dateUtc="2022-04-09T18:34:00Z"/>
  <w16cex:commentExtensible w16cex:durableId="260161AF" w16cex:dateUtc="2022-04-13T18:50:00Z"/>
  <w16cex:commentExtensible w16cex:durableId="2601617F" w16cex:dateUtc="2022-04-13T18:49:00Z"/>
  <w16cex:commentExtensible w16cex:durableId="2602A12D" w16cex:dateUtc="2022-04-14T17:33:00Z"/>
  <w16cex:commentExtensible w16cex:durableId="2602A14C" w16cex:dateUtc="2022-04-14T17:34:00Z"/>
  <w16cex:commentExtensible w16cex:durableId="2602A18F" w16cex:dateUtc="2022-04-14T17:35:00Z"/>
  <w16cex:commentExtensible w16cex:durableId="2602A1A9" w16cex:dateUtc="2022-04-14T17:35:00Z"/>
  <w16cex:commentExtensible w16cex:durableId="260161E0" w16cex:dateUtc="2022-04-13T18:51:00Z"/>
  <w16cex:commentExtensible w16cex:durableId="26016237" w16cex:dateUtc="2022-04-13T18:52:00Z"/>
  <w16cex:commentExtensible w16cex:durableId="260162B4" w16cex:dateUtc="2022-04-13T18:54:00Z"/>
  <w16cex:commentExtensible w16cex:durableId="2602A290" w16cex:dateUtc="2022-04-14T17:39:00Z"/>
  <w16cex:commentExtensible w16cex:durableId="2602A246" w16cex:dateUtc="2022-04-14T17:38:00Z"/>
  <w16cex:commentExtensible w16cex:durableId="2602A262" w16cex:dateUtc="2022-04-14T17:38:00Z"/>
  <w16cex:commentExtensible w16cex:durableId="25FD17A3" w16cex:dateUtc="2022-04-10T00:25:00Z"/>
  <w16cex:commentExtensible w16cex:durableId="2602A31A" w16cex:dateUtc="2022-04-14T17:41:00Z"/>
  <w16cex:commentExtensible w16cex:durableId="2601633F" w16cex:dateUtc="2022-04-13T18:57:00Z"/>
  <w16cex:commentExtensible w16cex:durableId="2601635F" w16cex:dateUtc="2022-04-13T18:57:00Z"/>
  <w16cex:commentExtensible w16cex:durableId="2602A363" w16cex:dateUtc="2022-04-14T17:42:00Z"/>
  <w16cex:commentExtensible w16cex:durableId="25FEC59B" w16cex:dateUtc="2022-04-11T19:19:00Z"/>
  <w16cex:commentExtensible w16cex:durableId="2602A39A" w16cex:dateUtc="2022-04-14T17:43:00Z"/>
  <w16cex:commentExtensible w16cex:durableId="25FD9B09" w16cex:dateUtc="2022-04-10T22:06:00Z"/>
  <w16cex:commentExtensible w16cex:durableId="2602A4BF" w16cex:dateUtc="2022-04-14T17:48:00Z"/>
  <w16cex:commentExtensible w16cex:durableId="2602A4CB" w16cex:dateUtc="2022-04-14T17:48:00Z"/>
  <w16cex:commentExtensible w16cex:durableId="26016451" w16cex:dateUtc="2022-04-13T19:01:00Z"/>
  <w16cex:commentExtensible w16cex:durableId="25FF2510" w16cex:dateUtc="2022-04-12T02:07:00Z"/>
  <w16cex:commentExtensible w16cex:durableId="26016639" w16cex:dateUtc="2022-04-13T19:09:00Z"/>
  <w16cex:commentExtensible w16cex:durableId="260168B7" w16cex:dateUtc="2022-04-13T19:20:00Z"/>
  <w16cex:commentExtensible w16cex:durableId="2602A54E" w16cex:dateUtc="2022-04-14T17:51:00Z"/>
  <w16cex:commentExtensible w16cex:durableId="25FEF3D9" w16cex:dateUtc="2022-04-11T22:37:00Z"/>
  <w16cex:commentExtensible w16cex:durableId="260165F2" w16cex:dateUtc="2022-04-13T19:08:00Z"/>
  <w16cex:commentExtensible w16cex:durableId="25FEF3E7" w16cex:dateUtc="2022-04-11T22:37:00Z"/>
  <w16cex:commentExtensible w16cex:durableId="25FED113" w16cex:dateUtc="2022-04-11T20:08:00Z"/>
  <w16cex:commentExtensible w16cex:durableId="2602F79F" w16cex:dateUtc="2022-04-14T23:42:00Z"/>
  <w16cex:commentExtensible w16cex:durableId="26016662" w16cex:dateUtc="2022-04-13T19:10:00Z"/>
  <w16cex:commentExtensible w16cex:durableId="26016668" w16cex:dateUtc="2022-04-13T19:10:00Z"/>
  <w16cex:commentExtensible w16cex:durableId="260166AA" w16cex:dateUtc="2022-04-13T19:11:00Z"/>
  <w16cex:commentExtensible w16cex:durableId="2602F0BB" w16cex:dateUtc="2022-04-14T23:12:00Z"/>
  <w16cex:commentExtensible w16cex:durableId="26016765" w16cex:dateUtc="2022-04-13T19:14:00Z"/>
  <w16cex:commentExtensible w16cex:durableId="260167BA" w16cex:dateUtc="2022-04-13T19:16:00Z"/>
  <w16cex:commentExtensible w16cex:durableId="26016811" w16cex:dateUtc="2022-04-13T19:17:00Z"/>
  <w16cex:commentExtensible w16cex:durableId="2602A5AA" w16cex:dateUtc="2022-04-14T17:52:00Z"/>
  <w16cex:commentExtensible w16cex:durableId="25FF2820" w16cex:dateUtc="2022-04-12T02:20:00Z"/>
  <w16cex:commentExtensible w16cex:durableId="25FF287A" w16cex:dateUtc="2022-04-12T02:21:00Z"/>
  <w16cex:commentExtensible w16cex:durableId="2601681E" w16cex:dateUtc="2022-04-13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13DA34" w16cid:durableId="260299CB"/>
  <w16cid:commentId w16cid:paraId="6048F44A" w16cid:durableId="26028CEF"/>
  <w16cid:commentId w16cid:paraId="4F71A771" w16cid:durableId="26028E42"/>
  <w16cid:commentId w16cid:paraId="7080A3D7" w16cid:durableId="2603E0D8"/>
  <w16cid:commentId w16cid:paraId="107A1877" w16cid:durableId="25FB2394"/>
  <w16cid:commentId w16cid:paraId="220C478B" w16cid:durableId="2603E6A2"/>
  <w16cid:commentId w16cid:paraId="0713541C" w16cid:durableId="25FBCA61"/>
  <w16cid:commentId w16cid:paraId="650A14FB" w16cid:durableId="26029245"/>
  <w16cid:commentId w16cid:paraId="7D5765B7" w16cid:durableId="2603E771"/>
  <w16cid:commentId w16cid:paraId="7A93A163" w16cid:durableId="26029289"/>
  <w16cid:commentId w16cid:paraId="581ECC15" w16cid:durableId="2603E7D6"/>
  <w16cid:commentId w16cid:paraId="6A42DC7B" w16cid:durableId="26029767"/>
  <w16cid:commentId w16cid:paraId="26989285" w16cid:durableId="260297F9"/>
  <w16cid:commentId w16cid:paraId="151F5167" w16cid:durableId="2603EC48"/>
  <w16cid:commentId w16cid:paraId="3C2ED54D" w16cid:durableId="25FC6A1E"/>
  <w16cid:commentId w16cid:paraId="7F20BF62" w16cid:durableId="25FBFD5C"/>
  <w16cid:commentId w16cid:paraId="4B9FD0DD" w16cid:durableId="2602949B"/>
  <w16cid:commentId w16cid:paraId="6CA47F50" w16cid:durableId="26029727"/>
  <w16cid:commentId w16cid:paraId="02A68CE8" w16cid:durableId="2601827B"/>
  <w16cid:commentId w16cid:paraId="73CD3AE8" w16cid:durableId="26029EE3"/>
  <w16cid:commentId w16cid:paraId="2ED379B7" w16cid:durableId="26029843"/>
  <w16cid:commentId w16cid:paraId="7A0F8C38" w16cid:durableId="26029DED"/>
  <w16cid:commentId w16cid:paraId="2938E2EA" w16cid:durableId="26029900"/>
  <w16cid:commentId w16cid:paraId="4C1A5436" w16cid:durableId="25FC4EA5"/>
  <w16cid:commentId w16cid:paraId="01DDA125" w16cid:durableId="26029963"/>
  <w16cid:commentId w16cid:paraId="29C1310B" w16cid:durableId="260298C3"/>
  <w16cid:commentId w16cid:paraId="55DBB06F" w16cid:durableId="26029E19"/>
  <w16cid:commentId w16cid:paraId="6A61273B" w16cid:durableId="260160E4"/>
  <w16cid:commentId w16cid:paraId="3B0C8780" w16cid:durableId="2602A052"/>
  <w16cid:commentId w16cid:paraId="1F29CD1E" w16cid:durableId="26029F3A"/>
  <w16cid:commentId w16cid:paraId="3BFEF343" w16cid:durableId="26014627"/>
  <w16cid:commentId w16cid:paraId="5EEA5B09" w16cid:durableId="26029F79"/>
  <w16cid:commentId w16cid:paraId="5ACC1C62" w16cid:durableId="2601462F"/>
  <w16cid:commentId w16cid:paraId="515F102C" w16cid:durableId="260162FB"/>
  <w16cid:commentId w16cid:paraId="4CA13805" w16cid:durableId="2602A0A7"/>
  <w16cid:commentId w16cid:paraId="40D906EC" w16cid:durableId="2602A0E3"/>
  <w16cid:commentId w16cid:paraId="03F9C94A" w16cid:durableId="2602A105"/>
  <w16cid:commentId w16cid:paraId="5C01B4F6" w16cid:durableId="25FC180F"/>
  <w16cid:commentId w16cid:paraId="72310A33" w16cid:durableId="260161AF"/>
  <w16cid:commentId w16cid:paraId="5ADF9AB2" w16cid:durableId="2601617F"/>
  <w16cid:commentId w16cid:paraId="55D2DFB5" w16cid:durableId="2602A12D"/>
  <w16cid:commentId w16cid:paraId="74886E06" w16cid:durableId="2602A14C"/>
  <w16cid:commentId w16cid:paraId="430C74C9" w16cid:durableId="2602A18F"/>
  <w16cid:commentId w16cid:paraId="518A7DAF" w16cid:durableId="2602A1A9"/>
  <w16cid:commentId w16cid:paraId="78D53DA8" w16cid:durableId="260161E0"/>
  <w16cid:commentId w16cid:paraId="07E11BF2" w16cid:durableId="26016237"/>
  <w16cid:commentId w16cid:paraId="7A02DC42" w16cid:durableId="260162B4"/>
  <w16cid:commentId w16cid:paraId="690C2593" w16cid:durableId="2602A290"/>
  <w16cid:commentId w16cid:paraId="0C31D3B1" w16cid:durableId="2602A246"/>
  <w16cid:commentId w16cid:paraId="57BDC771" w16cid:durableId="2602A262"/>
  <w16cid:commentId w16cid:paraId="45E0D199" w16cid:durableId="25FD17A3"/>
  <w16cid:commentId w16cid:paraId="32920411" w16cid:durableId="2602A31A"/>
  <w16cid:commentId w16cid:paraId="281495A0" w16cid:durableId="2601633F"/>
  <w16cid:commentId w16cid:paraId="076E9D8B" w16cid:durableId="2601635F"/>
  <w16cid:commentId w16cid:paraId="55077D98" w16cid:durableId="2602A363"/>
  <w16cid:commentId w16cid:paraId="6B81F388" w16cid:durableId="25FEC59B"/>
  <w16cid:commentId w16cid:paraId="73E7A851" w16cid:durableId="2602A39A"/>
  <w16cid:commentId w16cid:paraId="4016604A" w16cid:durableId="25FD9B09"/>
  <w16cid:commentId w16cid:paraId="7EC09221" w16cid:durableId="2602A4BF"/>
  <w16cid:commentId w16cid:paraId="3A39AD45" w16cid:durableId="2602A4CB"/>
  <w16cid:commentId w16cid:paraId="341E1144" w16cid:durableId="26016451"/>
  <w16cid:commentId w16cid:paraId="4D551140" w16cid:durableId="25FF2510"/>
  <w16cid:commentId w16cid:paraId="7295A1E4" w16cid:durableId="26016639"/>
  <w16cid:commentId w16cid:paraId="56CDBD91" w16cid:durableId="260168B7"/>
  <w16cid:commentId w16cid:paraId="768EA4F3" w16cid:durableId="2602A54E"/>
  <w16cid:commentId w16cid:paraId="4C6E6590" w16cid:durableId="25FEF3D9"/>
  <w16cid:commentId w16cid:paraId="5517CAAB" w16cid:durableId="260165F2"/>
  <w16cid:commentId w16cid:paraId="569874C5" w16cid:durableId="25FEF3E7"/>
  <w16cid:commentId w16cid:paraId="0FDCCA8D" w16cid:durableId="25FED113"/>
  <w16cid:commentId w16cid:paraId="407D1A2D" w16cid:durableId="2602F79F"/>
  <w16cid:commentId w16cid:paraId="5FA92063" w16cid:durableId="26016662"/>
  <w16cid:commentId w16cid:paraId="280D6AA9" w16cid:durableId="26016668"/>
  <w16cid:commentId w16cid:paraId="2F81AD87" w16cid:durableId="260166AA"/>
  <w16cid:commentId w16cid:paraId="25EE3DE8" w16cid:durableId="2602F0BB"/>
  <w16cid:commentId w16cid:paraId="357C5952" w16cid:durableId="26016765"/>
  <w16cid:commentId w16cid:paraId="02420D5C" w16cid:durableId="260167BA"/>
  <w16cid:commentId w16cid:paraId="1865B043" w16cid:durableId="26016811"/>
  <w16cid:commentId w16cid:paraId="3ADEA3E6" w16cid:durableId="2602A5AA"/>
  <w16cid:commentId w16cid:paraId="6E1DC088" w16cid:durableId="25FF2820"/>
  <w16cid:commentId w16cid:paraId="430973F3" w16cid:durableId="25FF287A"/>
  <w16cid:commentId w16cid:paraId="4AFEA9FE" w16cid:durableId="260168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garamond-pro">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3F8A"/>
    <w:multiLevelType w:val="hybridMultilevel"/>
    <w:tmpl w:val="A768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5789A"/>
    <w:multiLevelType w:val="hybridMultilevel"/>
    <w:tmpl w:val="011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90BA8"/>
    <w:multiLevelType w:val="hybridMultilevel"/>
    <w:tmpl w:val="B212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54687"/>
    <w:multiLevelType w:val="hybridMultilevel"/>
    <w:tmpl w:val="BADE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a Thomson">
    <w15:presenceInfo w15:providerId="AD" w15:userId="S::dthomson@childtrends.org::6c5ee6ac-688a-4390-9c77-ac7546b516d6"/>
  </w15:person>
  <w15:person w15:author="Renee Ryberg">
    <w15:presenceInfo w15:providerId="AD" w15:userId="S::rryberg@childtrends.org::719ec9c6-29d7-43b0-84a9-bbe47f71b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2F"/>
    <w:rsid w:val="00001415"/>
    <w:rsid w:val="00001E91"/>
    <w:rsid w:val="000021DC"/>
    <w:rsid w:val="00003120"/>
    <w:rsid w:val="000033EE"/>
    <w:rsid w:val="00004CE2"/>
    <w:rsid w:val="0000568C"/>
    <w:rsid w:val="00005E79"/>
    <w:rsid w:val="00007ECC"/>
    <w:rsid w:val="000114DC"/>
    <w:rsid w:val="000115EA"/>
    <w:rsid w:val="00011981"/>
    <w:rsid w:val="00012F63"/>
    <w:rsid w:val="0001787B"/>
    <w:rsid w:val="00017DE4"/>
    <w:rsid w:val="0002077A"/>
    <w:rsid w:val="0002092F"/>
    <w:rsid w:val="0002115B"/>
    <w:rsid w:val="000242EF"/>
    <w:rsid w:val="000246A6"/>
    <w:rsid w:val="0002570A"/>
    <w:rsid w:val="00026E74"/>
    <w:rsid w:val="00027516"/>
    <w:rsid w:val="00030648"/>
    <w:rsid w:val="000306B8"/>
    <w:rsid w:val="00031DDF"/>
    <w:rsid w:val="00033F0A"/>
    <w:rsid w:val="0003549A"/>
    <w:rsid w:val="00040D00"/>
    <w:rsid w:val="00041422"/>
    <w:rsid w:val="00042C9B"/>
    <w:rsid w:val="000433C9"/>
    <w:rsid w:val="00043C23"/>
    <w:rsid w:val="000442ED"/>
    <w:rsid w:val="00045637"/>
    <w:rsid w:val="000462C7"/>
    <w:rsid w:val="00047A62"/>
    <w:rsid w:val="00051B71"/>
    <w:rsid w:val="00052F54"/>
    <w:rsid w:val="00054F39"/>
    <w:rsid w:val="0005566C"/>
    <w:rsid w:val="00056425"/>
    <w:rsid w:val="00056A17"/>
    <w:rsid w:val="00057243"/>
    <w:rsid w:val="000576F0"/>
    <w:rsid w:val="00057981"/>
    <w:rsid w:val="00057CB0"/>
    <w:rsid w:val="000632FB"/>
    <w:rsid w:val="000633B0"/>
    <w:rsid w:val="0006398E"/>
    <w:rsid w:val="00063F1A"/>
    <w:rsid w:val="0006628A"/>
    <w:rsid w:val="00067B53"/>
    <w:rsid w:val="00072A5A"/>
    <w:rsid w:val="00072E37"/>
    <w:rsid w:val="00073F0A"/>
    <w:rsid w:val="00073F6B"/>
    <w:rsid w:val="000774DD"/>
    <w:rsid w:val="00081228"/>
    <w:rsid w:val="000820BD"/>
    <w:rsid w:val="0008286E"/>
    <w:rsid w:val="00083A0A"/>
    <w:rsid w:val="00083CA6"/>
    <w:rsid w:val="000845AA"/>
    <w:rsid w:val="000863AE"/>
    <w:rsid w:val="00090261"/>
    <w:rsid w:val="0009132E"/>
    <w:rsid w:val="00092838"/>
    <w:rsid w:val="0009405F"/>
    <w:rsid w:val="00095264"/>
    <w:rsid w:val="00096F05"/>
    <w:rsid w:val="00097B2B"/>
    <w:rsid w:val="000A396E"/>
    <w:rsid w:val="000A40E3"/>
    <w:rsid w:val="000A5050"/>
    <w:rsid w:val="000A6592"/>
    <w:rsid w:val="000A700C"/>
    <w:rsid w:val="000B132C"/>
    <w:rsid w:val="000B2289"/>
    <w:rsid w:val="000B3415"/>
    <w:rsid w:val="000C018D"/>
    <w:rsid w:val="000C1085"/>
    <w:rsid w:val="000C2EF2"/>
    <w:rsid w:val="000C39F8"/>
    <w:rsid w:val="000C574F"/>
    <w:rsid w:val="000D1035"/>
    <w:rsid w:val="000D10C7"/>
    <w:rsid w:val="000D2E02"/>
    <w:rsid w:val="000D469D"/>
    <w:rsid w:val="000D4F42"/>
    <w:rsid w:val="000D4F9F"/>
    <w:rsid w:val="000D539D"/>
    <w:rsid w:val="000D61D2"/>
    <w:rsid w:val="000E3545"/>
    <w:rsid w:val="000E38BD"/>
    <w:rsid w:val="000E3E7E"/>
    <w:rsid w:val="000E6796"/>
    <w:rsid w:val="000F471F"/>
    <w:rsid w:val="000F501C"/>
    <w:rsid w:val="000F7FB2"/>
    <w:rsid w:val="0010105B"/>
    <w:rsid w:val="00103980"/>
    <w:rsid w:val="001045BD"/>
    <w:rsid w:val="00105023"/>
    <w:rsid w:val="00105E65"/>
    <w:rsid w:val="00107DD4"/>
    <w:rsid w:val="001110D7"/>
    <w:rsid w:val="0011125E"/>
    <w:rsid w:val="001227F4"/>
    <w:rsid w:val="00123582"/>
    <w:rsid w:val="00123993"/>
    <w:rsid w:val="0012458C"/>
    <w:rsid w:val="00125D8B"/>
    <w:rsid w:val="001263B9"/>
    <w:rsid w:val="00127B6E"/>
    <w:rsid w:val="00131FCA"/>
    <w:rsid w:val="001346DD"/>
    <w:rsid w:val="00135580"/>
    <w:rsid w:val="001373E9"/>
    <w:rsid w:val="001425F4"/>
    <w:rsid w:val="001439E2"/>
    <w:rsid w:val="00144EE1"/>
    <w:rsid w:val="00146AF3"/>
    <w:rsid w:val="00147857"/>
    <w:rsid w:val="00152A67"/>
    <w:rsid w:val="00153442"/>
    <w:rsid w:val="0015387C"/>
    <w:rsid w:val="00157858"/>
    <w:rsid w:val="00162C30"/>
    <w:rsid w:val="0016415D"/>
    <w:rsid w:val="001663B7"/>
    <w:rsid w:val="0016756B"/>
    <w:rsid w:val="001679DB"/>
    <w:rsid w:val="001709F0"/>
    <w:rsid w:val="00170A2C"/>
    <w:rsid w:val="001722BF"/>
    <w:rsid w:val="0017523D"/>
    <w:rsid w:val="001758A9"/>
    <w:rsid w:val="001765EE"/>
    <w:rsid w:val="001766B5"/>
    <w:rsid w:val="00177B6E"/>
    <w:rsid w:val="0018057B"/>
    <w:rsid w:val="00181C41"/>
    <w:rsid w:val="00190B08"/>
    <w:rsid w:val="00193072"/>
    <w:rsid w:val="00195D20"/>
    <w:rsid w:val="00196A90"/>
    <w:rsid w:val="001A0570"/>
    <w:rsid w:val="001A0FB1"/>
    <w:rsid w:val="001A2F86"/>
    <w:rsid w:val="001A35EC"/>
    <w:rsid w:val="001A3D77"/>
    <w:rsid w:val="001A421D"/>
    <w:rsid w:val="001A5676"/>
    <w:rsid w:val="001A7F78"/>
    <w:rsid w:val="001B274E"/>
    <w:rsid w:val="001B30CF"/>
    <w:rsid w:val="001B311A"/>
    <w:rsid w:val="001B6629"/>
    <w:rsid w:val="001B6E10"/>
    <w:rsid w:val="001C0B00"/>
    <w:rsid w:val="001C0EF4"/>
    <w:rsid w:val="001C1B59"/>
    <w:rsid w:val="001C1C8E"/>
    <w:rsid w:val="001C20BC"/>
    <w:rsid w:val="001C5310"/>
    <w:rsid w:val="001C6E23"/>
    <w:rsid w:val="001C7512"/>
    <w:rsid w:val="001C78F9"/>
    <w:rsid w:val="001D0A35"/>
    <w:rsid w:val="001D1AD6"/>
    <w:rsid w:val="001D22B2"/>
    <w:rsid w:val="001D2CFC"/>
    <w:rsid w:val="001D5083"/>
    <w:rsid w:val="001D7DA6"/>
    <w:rsid w:val="001E10F6"/>
    <w:rsid w:val="001E36E8"/>
    <w:rsid w:val="001E3DD6"/>
    <w:rsid w:val="001E4340"/>
    <w:rsid w:val="001E5136"/>
    <w:rsid w:val="001E5B7F"/>
    <w:rsid w:val="001F2B09"/>
    <w:rsid w:val="001F3FA2"/>
    <w:rsid w:val="001F5936"/>
    <w:rsid w:val="001F5D36"/>
    <w:rsid w:val="00200336"/>
    <w:rsid w:val="00202037"/>
    <w:rsid w:val="00202DB7"/>
    <w:rsid w:val="002048AC"/>
    <w:rsid w:val="002073E2"/>
    <w:rsid w:val="00207611"/>
    <w:rsid w:val="00210817"/>
    <w:rsid w:val="00211613"/>
    <w:rsid w:val="00211D13"/>
    <w:rsid w:val="0021282F"/>
    <w:rsid w:val="002152EA"/>
    <w:rsid w:val="00220278"/>
    <w:rsid w:val="00220922"/>
    <w:rsid w:val="00220B80"/>
    <w:rsid w:val="00220F96"/>
    <w:rsid w:val="0022532D"/>
    <w:rsid w:val="002307E9"/>
    <w:rsid w:val="00230FFF"/>
    <w:rsid w:val="00233400"/>
    <w:rsid w:val="00233E3C"/>
    <w:rsid w:val="002368B9"/>
    <w:rsid w:val="002425B4"/>
    <w:rsid w:val="0024325A"/>
    <w:rsid w:val="002445C2"/>
    <w:rsid w:val="00251171"/>
    <w:rsid w:val="002511A0"/>
    <w:rsid w:val="00254D2A"/>
    <w:rsid w:val="00255E02"/>
    <w:rsid w:val="00257F9B"/>
    <w:rsid w:val="00264CED"/>
    <w:rsid w:val="00265620"/>
    <w:rsid w:val="002656E7"/>
    <w:rsid w:val="00266012"/>
    <w:rsid w:val="0027236A"/>
    <w:rsid w:val="0027314C"/>
    <w:rsid w:val="002733D0"/>
    <w:rsid w:val="0027616B"/>
    <w:rsid w:val="002813B6"/>
    <w:rsid w:val="00281C8B"/>
    <w:rsid w:val="00283821"/>
    <w:rsid w:val="002838A3"/>
    <w:rsid w:val="00283EE3"/>
    <w:rsid w:val="00284079"/>
    <w:rsid w:val="0028607E"/>
    <w:rsid w:val="00287399"/>
    <w:rsid w:val="002902CB"/>
    <w:rsid w:val="002926A8"/>
    <w:rsid w:val="00292A3D"/>
    <w:rsid w:val="00293084"/>
    <w:rsid w:val="00294D32"/>
    <w:rsid w:val="002971FA"/>
    <w:rsid w:val="00297346"/>
    <w:rsid w:val="002A0CF5"/>
    <w:rsid w:val="002A1633"/>
    <w:rsid w:val="002A1A89"/>
    <w:rsid w:val="002A2BB3"/>
    <w:rsid w:val="002A75B1"/>
    <w:rsid w:val="002B092D"/>
    <w:rsid w:val="002B5949"/>
    <w:rsid w:val="002B7555"/>
    <w:rsid w:val="002B77C8"/>
    <w:rsid w:val="002C0C8F"/>
    <w:rsid w:val="002C2045"/>
    <w:rsid w:val="002C275D"/>
    <w:rsid w:val="002C2E3B"/>
    <w:rsid w:val="002C718B"/>
    <w:rsid w:val="002D130A"/>
    <w:rsid w:val="002D4B40"/>
    <w:rsid w:val="002D6AE8"/>
    <w:rsid w:val="002E2D5B"/>
    <w:rsid w:val="002E3699"/>
    <w:rsid w:val="002E37AF"/>
    <w:rsid w:val="002E7730"/>
    <w:rsid w:val="002F03AC"/>
    <w:rsid w:val="002F1321"/>
    <w:rsid w:val="002F156E"/>
    <w:rsid w:val="002F1572"/>
    <w:rsid w:val="002F192F"/>
    <w:rsid w:val="002F5B5E"/>
    <w:rsid w:val="002F645E"/>
    <w:rsid w:val="002F69C5"/>
    <w:rsid w:val="002F6B6A"/>
    <w:rsid w:val="002F7698"/>
    <w:rsid w:val="002F7E91"/>
    <w:rsid w:val="00300008"/>
    <w:rsid w:val="0030597D"/>
    <w:rsid w:val="00311030"/>
    <w:rsid w:val="00311672"/>
    <w:rsid w:val="00314144"/>
    <w:rsid w:val="003179D8"/>
    <w:rsid w:val="00321830"/>
    <w:rsid w:val="0032470E"/>
    <w:rsid w:val="003255A9"/>
    <w:rsid w:val="003261B0"/>
    <w:rsid w:val="003265DA"/>
    <w:rsid w:val="00326647"/>
    <w:rsid w:val="00326F7E"/>
    <w:rsid w:val="00330779"/>
    <w:rsid w:val="00330DFF"/>
    <w:rsid w:val="003322E0"/>
    <w:rsid w:val="00333012"/>
    <w:rsid w:val="00333FA9"/>
    <w:rsid w:val="00335753"/>
    <w:rsid w:val="00335CBB"/>
    <w:rsid w:val="00335F19"/>
    <w:rsid w:val="003408DC"/>
    <w:rsid w:val="00340D82"/>
    <w:rsid w:val="00343471"/>
    <w:rsid w:val="00343F8E"/>
    <w:rsid w:val="0034632B"/>
    <w:rsid w:val="003474B1"/>
    <w:rsid w:val="00350333"/>
    <w:rsid w:val="00350481"/>
    <w:rsid w:val="003514AB"/>
    <w:rsid w:val="00352EAD"/>
    <w:rsid w:val="00356C86"/>
    <w:rsid w:val="00356D42"/>
    <w:rsid w:val="00360554"/>
    <w:rsid w:val="00360875"/>
    <w:rsid w:val="003620A5"/>
    <w:rsid w:val="00364747"/>
    <w:rsid w:val="00364FB8"/>
    <w:rsid w:val="0036613B"/>
    <w:rsid w:val="0036622E"/>
    <w:rsid w:val="00371121"/>
    <w:rsid w:val="00371134"/>
    <w:rsid w:val="00372338"/>
    <w:rsid w:val="00375142"/>
    <w:rsid w:val="00380C30"/>
    <w:rsid w:val="00381329"/>
    <w:rsid w:val="003820E8"/>
    <w:rsid w:val="003825EA"/>
    <w:rsid w:val="003828ED"/>
    <w:rsid w:val="00384C7F"/>
    <w:rsid w:val="00384D53"/>
    <w:rsid w:val="003850B5"/>
    <w:rsid w:val="00385313"/>
    <w:rsid w:val="00387FE7"/>
    <w:rsid w:val="003900B1"/>
    <w:rsid w:val="00390C7E"/>
    <w:rsid w:val="00390D67"/>
    <w:rsid w:val="003919C8"/>
    <w:rsid w:val="003940B4"/>
    <w:rsid w:val="003962CC"/>
    <w:rsid w:val="00397CBE"/>
    <w:rsid w:val="003A1592"/>
    <w:rsid w:val="003A172B"/>
    <w:rsid w:val="003A2744"/>
    <w:rsid w:val="003A5B35"/>
    <w:rsid w:val="003A6AEB"/>
    <w:rsid w:val="003B5002"/>
    <w:rsid w:val="003B746E"/>
    <w:rsid w:val="003C0244"/>
    <w:rsid w:val="003C36A9"/>
    <w:rsid w:val="003C3FEE"/>
    <w:rsid w:val="003C6E1F"/>
    <w:rsid w:val="003D07F8"/>
    <w:rsid w:val="003D15B5"/>
    <w:rsid w:val="003D26DB"/>
    <w:rsid w:val="003D43C5"/>
    <w:rsid w:val="003E0DAD"/>
    <w:rsid w:val="003E1D47"/>
    <w:rsid w:val="003E40D6"/>
    <w:rsid w:val="003E5050"/>
    <w:rsid w:val="003E59D9"/>
    <w:rsid w:val="003E6712"/>
    <w:rsid w:val="003E753D"/>
    <w:rsid w:val="003E7B31"/>
    <w:rsid w:val="003F24FF"/>
    <w:rsid w:val="003F2F83"/>
    <w:rsid w:val="003F348D"/>
    <w:rsid w:val="003F373F"/>
    <w:rsid w:val="003F6E46"/>
    <w:rsid w:val="003F7581"/>
    <w:rsid w:val="00400A4E"/>
    <w:rsid w:val="00401C29"/>
    <w:rsid w:val="004025EF"/>
    <w:rsid w:val="004046C9"/>
    <w:rsid w:val="00406AC0"/>
    <w:rsid w:val="00410D78"/>
    <w:rsid w:val="00414EEC"/>
    <w:rsid w:val="00415795"/>
    <w:rsid w:val="004166ED"/>
    <w:rsid w:val="00420103"/>
    <w:rsid w:val="00420A49"/>
    <w:rsid w:val="004257C0"/>
    <w:rsid w:val="00425B64"/>
    <w:rsid w:val="0042620B"/>
    <w:rsid w:val="00426293"/>
    <w:rsid w:val="004271A8"/>
    <w:rsid w:val="0042769B"/>
    <w:rsid w:val="004303F7"/>
    <w:rsid w:val="00431CB4"/>
    <w:rsid w:val="004401DB"/>
    <w:rsid w:val="00443396"/>
    <w:rsid w:val="0044775B"/>
    <w:rsid w:val="004478F4"/>
    <w:rsid w:val="004479FA"/>
    <w:rsid w:val="004502DC"/>
    <w:rsid w:val="004513FA"/>
    <w:rsid w:val="004521FF"/>
    <w:rsid w:val="004524DA"/>
    <w:rsid w:val="0045341F"/>
    <w:rsid w:val="00455184"/>
    <w:rsid w:val="00455D44"/>
    <w:rsid w:val="004601B4"/>
    <w:rsid w:val="0046089C"/>
    <w:rsid w:val="00464676"/>
    <w:rsid w:val="004649B1"/>
    <w:rsid w:val="004707CB"/>
    <w:rsid w:val="00470F17"/>
    <w:rsid w:val="00472EEE"/>
    <w:rsid w:val="004730CC"/>
    <w:rsid w:val="00475814"/>
    <w:rsid w:val="00476658"/>
    <w:rsid w:val="00480BE0"/>
    <w:rsid w:val="00483AC1"/>
    <w:rsid w:val="004857FF"/>
    <w:rsid w:val="00486B6B"/>
    <w:rsid w:val="00493ACD"/>
    <w:rsid w:val="004956C7"/>
    <w:rsid w:val="004959A1"/>
    <w:rsid w:val="00497391"/>
    <w:rsid w:val="004A3EB8"/>
    <w:rsid w:val="004A40D7"/>
    <w:rsid w:val="004A61CD"/>
    <w:rsid w:val="004B0E15"/>
    <w:rsid w:val="004B11A0"/>
    <w:rsid w:val="004B13A6"/>
    <w:rsid w:val="004B425E"/>
    <w:rsid w:val="004B5E89"/>
    <w:rsid w:val="004B7A40"/>
    <w:rsid w:val="004C067E"/>
    <w:rsid w:val="004C224A"/>
    <w:rsid w:val="004C2C06"/>
    <w:rsid w:val="004C3DC7"/>
    <w:rsid w:val="004C57B4"/>
    <w:rsid w:val="004C7E4D"/>
    <w:rsid w:val="004D1E07"/>
    <w:rsid w:val="004D2D3B"/>
    <w:rsid w:val="004D3231"/>
    <w:rsid w:val="004D4CFD"/>
    <w:rsid w:val="004D5730"/>
    <w:rsid w:val="004D672B"/>
    <w:rsid w:val="004E323D"/>
    <w:rsid w:val="004E37D7"/>
    <w:rsid w:val="004E5A08"/>
    <w:rsid w:val="004F0CDF"/>
    <w:rsid w:val="004F0E57"/>
    <w:rsid w:val="004F5326"/>
    <w:rsid w:val="004F5969"/>
    <w:rsid w:val="004F5D2F"/>
    <w:rsid w:val="00500986"/>
    <w:rsid w:val="005013B4"/>
    <w:rsid w:val="005017B6"/>
    <w:rsid w:val="00501C29"/>
    <w:rsid w:val="00504433"/>
    <w:rsid w:val="005106B5"/>
    <w:rsid w:val="00510803"/>
    <w:rsid w:val="005109BE"/>
    <w:rsid w:val="005113B1"/>
    <w:rsid w:val="0051266F"/>
    <w:rsid w:val="00512DD6"/>
    <w:rsid w:val="0051392F"/>
    <w:rsid w:val="00513CEB"/>
    <w:rsid w:val="005173E2"/>
    <w:rsid w:val="00517828"/>
    <w:rsid w:val="00522539"/>
    <w:rsid w:val="0052257B"/>
    <w:rsid w:val="005230EB"/>
    <w:rsid w:val="00526151"/>
    <w:rsid w:val="00526296"/>
    <w:rsid w:val="00527257"/>
    <w:rsid w:val="0053346D"/>
    <w:rsid w:val="00533AAA"/>
    <w:rsid w:val="00537489"/>
    <w:rsid w:val="005418BF"/>
    <w:rsid w:val="00541D75"/>
    <w:rsid w:val="005430E6"/>
    <w:rsid w:val="00543CD3"/>
    <w:rsid w:val="00543D0F"/>
    <w:rsid w:val="00546D0E"/>
    <w:rsid w:val="00550212"/>
    <w:rsid w:val="0055073D"/>
    <w:rsid w:val="005533E2"/>
    <w:rsid w:val="005542E1"/>
    <w:rsid w:val="0055477E"/>
    <w:rsid w:val="00554795"/>
    <w:rsid w:val="00556921"/>
    <w:rsid w:val="00557F0D"/>
    <w:rsid w:val="00564DF0"/>
    <w:rsid w:val="0056518A"/>
    <w:rsid w:val="00565E8C"/>
    <w:rsid w:val="005663F5"/>
    <w:rsid w:val="005667FE"/>
    <w:rsid w:val="00570F81"/>
    <w:rsid w:val="0057687A"/>
    <w:rsid w:val="0058087C"/>
    <w:rsid w:val="0058170C"/>
    <w:rsid w:val="0058293C"/>
    <w:rsid w:val="00582B39"/>
    <w:rsid w:val="00584DF9"/>
    <w:rsid w:val="00586FA6"/>
    <w:rsid w:val="00587A9D"/>
    <w:rsid w:val="00593E07"/>
    <w:rsid w:val="005945B0"/>
    <w:rsid w:val="00595ED6"/>
    <w:rsid w:val="00597507"/>
    <w:rsid w:val="005A050A"/>
    <w:rsid w:val="005A259A"/>
    <w:rsid w:val="005A260C"/>
    <w:rsid w:val="005A27C7"/>
    <w:rsid w:val="005A2F20"/>
    <w:rsid w:val="005A4DDC"/>
    <w:rsid w:val="005A5603"/>
    <w:rsid w:val="005A5892"/>
    <w:rsid w:val="005A5B04"/>
    <w:rsid w:val="005A695E"/>
    <w:rsid w:val="005A75E5"/>
    <w:rsid w:val="005A795A"/>
    <w:rsid w:val="005B0D8F"/>
    <w:rsid w:val="005B2F5B"/>
    <w:rsid w:val="005B4FDA"/>
    <w:rsid w:val="005B5944"/>
    <w:rsid w:val="005B5C48"/>
    <w:rsid w:val="005B5CA8"/>
    <w:rsid w:val="005C0727"/>
    <w:rsid w:val="005C1BE8"/>
    <w:rsid w:val="005C49D6"/>
    <w:rsid w:val="005C78E2"/>
    <w:rsid w:val="005D00E6"/>
    <w:rsid w:val="005D13BF"/>
    <w:rsid w:val="005D18C9"/>
    <w:rsid w:val="005D26AC"/>
    <w:rsid w:val="005D349D"/>
    <w:rsid w:val="005D40D6"/>
    <w:rsid w:val="005D422F"/>
    <w:rsid w:val="005D74B3"/>
    <w:rsid w:val="005E0BDF"/>
    <w:rsid w:val="005E13B2"/>
    <w:rsid w:val="005E1C2E"/>
    <w:rsid w:val="005E3098"/>
    <w:rsid w:val="005E3343"/>
    <w:rsid w:val="005E57FE"/>
    <w:rsid w:val="005E597A"/>
    <w:rsid w:val="005E5C91"/>
    <w:rsid w:val="005E7354"/>
    <w:rsid w:val="005E7BF2"/>
    <w:rsid w:val="005F08D9"/>
    <w:rsid w:val="005F0FBA"/>
    <w:rsid w:val="005F1A52"/>
    <w:rsid w:val="005F6B04"/>
    <w:rsid w:val="005F7273"/>
    <w:rsid w:val="00602AC8"/>
    <w:rsid w:val="00602B86"/>
    <w:rsid w:val="00603F2C"/>
    <w:rsid w:val="00603FD3"/>
    <w:rsid w:val="006048AD"/>
    <w:rsid w:val="00611973"/>
    <w:rsid w:val="00612702"/>
    <w:rsid w:val="00616EF7"/>
    <w:rsid w:val="0062044E"/>
    <w:rsid w:val="00621F20"/>
    <w:rsid w:val="00622B66"/>
    <w:rsid w:val="00624697"/>
    <w:rsid w:val="00626808"/>
    <w:rsid w:val="006275D7"/>
    <w:rsid w:val="006278FE"/>
    <w:rsid w:val="00627AE8"/>
    <w:rsid w:val="00630BC8"/>
    <w:rsid w:val="006328C2"/>
    <w:rsid w:val="00633C85"/>
    <w:rsid w:val="00634EFE"/>
    <w:rsid w:val="00637408"/>
    <w:rsid w:val="00641039"/>
    <w:rsid w:val="006421BF"/>
    <w:rsid w:val="00645A02"/>
    <w:rsid w:val="00645AC0"/>
    <w:rsid w:val="00645B4F"/>
    <w:rsid w:val="006473B6"/>
    <w:rsid w:val="006502B8"/>
    <w:rsid w:val="00651E84"/>
    <w:rsid w:val="0065212F"/>
    <w:rsid w:val="00653D56"/>
    <w:rsid w:val="00655858"/>
    <w:rsid w:val="00656D96"/>
    <w:rsid w:val="00660313"/>
    <w:rsid w:val="00663261"/>
    <w:rsid w:val="006709E7"/>
    <w:rsid w:val="00673200"/>
    <w:rsid w:val="00674280"/>
    <w:rsid w:val="00675695"/>
    <w:rsid w:val="00675D3F"/>
    <w:rsid w:val="00677816"/>
    <w:rsid w:val="00681EF4"/>
    <w:rsid w:val="00682508"/>
    <w:rsid w:val="00683077"/>
    <w:rsid w:val="00686205"/>
    <w:rsid w:val="006902C6"/>
    <w:rsid w:val="00690B4A"/>
    <w:rsid w:val="006932AC"/>
    <w:rsid w:val="0069402C"/>
    <w:rsid w:val="00694A2E"/>
    <w:rsid w:val="00694D69"/>
    <w:rsid w:val="0069591B"/>
    <w:rsid w:val="006A1C6A"/>
    <w:rsid w:val="006A3520"/>
    <w:rsid w:val="006A4905"/>
    <w:rsid w:val="006A5212"/>
    <w:rsid w:val="006B031C"/>
    <w:rsid w:val="006B30E4"/>
    <w:rsid w:val="006B32F2"/>
    <w:rsid w:val="006B359C"/>
    <w:rsid w:val="006B410A"/>
    <w:rsid w:val="006B468E"/>
    <w:rsid w:val="006C1FDB"/>
    <w:rsid w:val="006C3939"/>
    <w:rsid w:val="006C7595"/>
    <w:rsid w:val="006D1186"/>
    <w:rsid w:val="006D4AA0"/>
    <w:rsid w:val="006D57B1"/>
    <w:rsid w:val="006D73CA"/>
    <w:rsid w:val="006E460C"/>
    <w:rsid w:val="006E6CD5"/>
    <w:rsid w:val="006E7C39"/>
    <w:rsid w:val="006F1AB9"/>
    <w:rsid w:val="006F3236"/>
    <w:rsid w:val="006F48D5"/>
    <w:rsid w:val="00700D64"/>
    <w:rsid w:val="00701500"/>
    <w:rsid w:val="00702E0E"/>
    <w:rsid w:val="00706A84"/>
    <w:rsid w:val="00707BF6"/>
    <w:rsid w:val="00720BDC"/>
    <w:rsid w:val="00722155"/>
    <w:rsid w:val="007222D1"/>
    <w:rsid w:val="00722EA1"/>
    <w:rsid w:val="00722EB8"/>
    <w:rsid w:val="00724CDD"/>
    <w:rsid w:val="00725457"/>
    <w:rsid w:val="007254EA"/>
    <w:rsid w:val="00726570"/>
    <w:rsid w:val="00726756"/>
    <w:rsid w:val="0072731B"/>
    <w:rsid w:val="00727379"/>
    <w:rsid w:val="00727486"/>
    <w:rsid w:val="0073000E"/>
    <w:rsid w:val="007301F9"/>
    <w:rsid w:val="007310D1"/>
    <w:rsid w:val="00731DCB"/>
    <w:rsid w:val="0073407F"/>
    <w:rsid w:val="00735ED5"/>
    <w:rsid w:val="007371EF"/>
    <w:rsid w:val="007406FF"/>
    <w:rsid w:val="00740D4C"/>
    <w:rsid w:val="00741DF0"/>
    <w:rsid w:val="0074499B"/>
    <w:rsid w:val="00744DAB"/>
    <w:rsid w:val="0075173A"/>
    <w:rsid w:val="00751BB9"/>
    <w:rsid w:val="0075226C"/>
    <w:rsid w:val="007535CE"/>
    <w:rsid w:val="00753B1F"/>
    <w:rsid w:val="00755DAE"/>
    <w:rsid w:val="0075725D"/>
    <w:rsid w:val="00757EFA"/>
    <w:rsid w:val="0076074C"/>
    <w:rsid w:val="00761CEF"/>
    <w:rsid w:val="00762354"/>
    <w:rsid w:val="00762586"/>
    <w:rsid w:val="00762DDC"/>
    <w:rsid w:val="00763D34"/>
    <w:rsid w:val="00764712"/>
    <w:rsid w:val="00764870"/>
    <w:rsid w:val="00765730"/>
    <w:rsid w:val="00765AE8"/>
    <w:rsid w:val="00767A46"/>
    <w:rsid w:val="0077367D"/>
    <w:rsid w:val="00773854"/>
    <w:rsid w:val="0077770F"/>
    <w:rsid w:val="00777D3B"/>
    <w:rsid w:val="007811EF"/>
    <w:rsid w:val="007812C9"/>
    <w:rsid w:val="007820AD"/>
    <w:rsid w:val="00782BEE"/>
    <w:rsid w:val="007847A2"/>
    <w:rsid w:val="00786553"/>
    <w:rsid w:val="0079061D"/>
    <w:rsid w:val="007907C0"/>
    <w:rsid w:val="0079083F"/>
    <w:rsid w:val="00792F44"/>
    <w:rsid w:val="007941D9"/>
    <w:rsid w:val="00796C20"/>
    <w:rsid w:val="00797CD6"/>
    <w:rsid w:val="007A3DAA"/>
    <w:rsid w:val="007A5968"/>
    <w:rsid w:val="007A7373"/>
    <w:rsid w:val="007B043D"/>
    <w:rsid w:val="007B20E4"/>
    <w:rsid w:val="007B3883"/>
    <w:rsid w:val="007B4E57"/>
    <w:rsid w:val="007B6D96"/>
    <w:rsid w:val="007B72CE"/>
    <w:rsid w:val="007B73F4"/>
    <w:rsid w:val="007C0762"/>
    <w:rsid w:val="007C16AA"/>
    <w:rsid w:val="007C1815"/>
    <w:rsid w:val="007C23F8"/>
    <w:rsid w:val="007C25F6"/>
    <w:rsid w:val="007C2C88"/>
    <w:rsid w:val="007C42BA"/>
    <w:rsid w:val="007C46BE"/>
    <w:rsid w:val="007C748A"/>
    <w:rsid w:val="007D0B37"/>
    <w:rsid w:val="007D2462"/>
    <w:rsid w:val="007D3BF4"/>
    <w:rsid w:val="007D3CF1"/>
    <w:rsid w:val="007D42F2"/>
    <w:rsid w:val="007D57FD"/>
    <w:rsid w:val="007D7549"/>
    <w:rsid w:val="007E368C"/>
    <w:rsid w:val="007E4954"/>
    <w:rsid w:val="007E4990"/>
    <w:rsid w:val="007E4C93"/>
    <w:rsid w:val="007E5431"/>
    <w:rsid w:val="007F7C9B"/>
    <w:rsid w:val="00800BC2"/>
    <w:rsid w:val="00800FDA"/>
    <w:rsid w:val="00801A2E"/>
    <w:rsid w:val="00801CFA"/>
    <w:rsid w:val="00803B48"/>
    <w:rsid w:val="00803C41"/>
    <w:rsid w:val="0080447D"/>
    <w:rsid w:val="008058B1"/>
    <w:rsid w:val="00807F75"/>
    <w:rsid w:val="00810610"/>
    <w:rsid w:val="008113D0"/>
    <w:rsid w:val="0081616E"/>
    <w:rsid w:val="00816348"/>
    <w:rsid w:val="008163F4"/>
    <w:rsid w:val="0081649C"/>
    <w:rsid w:val="00816A17"/>
    <w:rsid w:val="00820407"/>
    <w:rsid w:val="00825104"/>
    <w:rsid w:val="0082648E"/>
    <w:rsid w:val="00830130"/>
    <w:rsid w:val="008325C4"/>
    <w:rsid w:val="00834550"/>
    <w:rsid w:val="008359B3"/>
    <w:rsid w:val="008405EE"/>
    <w:rsid w:val="0084074A"/>
    <w:rsid w:val="00840811"/>
    <w:rsid w:val="0084115D"/>
    <w:rsid w:val="00841F8D"/>
    <w:rsid w:val="00842D6D"/>
    <w:rsid w:val="00843FD0"/>
    <w:rsid w:val="008445FB"/>
    <w:rsid w:val="0084573A"/>
    <w:rsid w:val="00845DF5"/>
    <w:rsid w:val="00847AE6"/>
    <w:rsid w:val="008552FC"/>
    <w:rsid w:val="00855B8A"/>
    <w:rsid w:val="00856B5F"/>
    <w:rsid w:val="00861279"/>
    <w:rsid w:val="0086258D"/>
    <w:rsid w:val="00863AFC"/>
    <w:rsid w:val="0087043C"/>
    <w:rsid w:val="00870543"/>
    <w:rsid w:val="00870E27"/>
    <w:rsid w:val="00872E38"/>
    <w:rsid w:val="00873596"/>
    <w:rsid w:val="0087582C"/>
    <w:rsid w:val="00876495"/>
    <w:rsid w:val="00877D7C"/>
    <w:rsid w:val="00882F58"/>
    <w:rsid w:val="008830A5"/>
    <w:rsid w:val="008832FA"/>
    <w:rsid w:val="00886CD0"/>
    <w:rsid w:val="0088775A"/>
    <w:rsid w:val="008901BC"/>
    <w:rsid w:val="00891133"/>
    <w:rsid w:val="00894FD8"/>
    <w:rsid w:val="00895711"/>
    <w:rsid w:val="00896A56"/>
    <w:rsid w:val="008A0D8C"/>
    <w:rsid w:val="008A1D3B"/>
    <w:rsid w:val="008A286C"/>
    <w:rsid w:val="008A52DD"/>
    <w:rsid w:val="008A570F"/>
    <w:rsid w:val="008A677E"/>
    <w:rsid w:val="008B1BB3"/>
    <w:rsid w:val="008B404A"/>
    <w:rsid w:val="008B5C1F"/>
    <w:rsid w:val="008B7E9A"/>
    <w:rsid w:val="008C12F9"/>
    <w:rsid w:val="008C5B42"/>
    <w:rsid w:val="008D33D0"/>
    <w:rsid w:val="008D35E6"/>
    <w:rsid w:val="008D60C2"/>
    <w:rsid w:val="008E2E4C"/>
    <w:rsid w:val="008E3344"/>
    <w:rsid w:val="008E3917"/>
    <w:rsid w:val="008E45FF"/>
    <w:rsid w:val="008E5C42"/>
    <w:rsid w:val="008E774F"/>
    <w:rsid w:val="008F05C4"/>
    <w:rsid w:val="008F2C4F"/>
    <w:rsid w:val="008F2D39"/>
    <w:rsid w:val="008F36A5"/>
    <w:rsid w:val="008F604E"/>
    <w:rsid w:val="008F6DD3"/>
    <w:rsid w:val="008F75A1"/>
    <w:rsid w:val="00900132"/>
    <w:rsid w:val="00902C84"/>
    <w:rsid w:val="00902CA5"/>
    <w:rsid w:val="0090508F"/>
    <w:rsid w:val="0090535E"/>
    <w:rsid w:val="00907DEB"/>
    <w:rsid w:val="00910F66"/>
    <w:rsid w:val="009110D4"/>
    <w:rsid w:val="009126AD"/>
    <w:rsid w:val="00913394"/>
    <w:rsid w:val="00915845"/>
    <w:rsid w:val="00917A6B"/>
    <w:rsid w:val="00920800"/>
    <w:rsid w:val="00921C7F"/>
    <w:rsid w:val="00921F1F"/>
    <w:rsid w:val="00922217"/>
    <w:rsid w:val="009224E1"/>
    <w:rsid w:val="009239DD"/>
    <w:rsid w:val="00924D1A"/>
    <w:rsid w:val="00925B25"/>
    <w:rsid w:val="009268AD"/>
    <w:rsid w:val="00926DB2"/>
    <w:rsid w:val="00926E2F"/>
    <w:rsid w:val="0092720E"/>
    <w:rsid w:val="00932AC7"/>
    <w:rsid w:val="00932E7F"/>
    <w:rsid w:val="009331C3"/>
    <w:rsid w:val="00933CBC"/>
    <w:rsid w:val="00934574"/>
    <w:rsid w:val="009418FC"/>
    <w:rsid w:val="00943443"/>
    <w:rsid w:val="00946552"/>
    <w:rsid w:val="0095008B"/>
    <w:rsid w:val="00950140"/>
    <w:rsid w:val="00950F11"/>
    <w:rsid w:val="00951A4D"/>
    <w:rsid w:val="00952444"/>
    <w:rsid w:val="009601A9"/>
    <w:rsid w:val="00962733"/>
    <w:rsid w:val="00962E41"/>
    <w:rsid w:val="00965B0A"/>
    <w:rsid w:val="00970FE4"/>
    <w:rsid w:val="009768F3"/>
    <w:rsid w:val="00976AC7"/>
    <w:rsid w:val="009775AA"/>
    <w:rsid w:val="00982763"/>
    <w:rsid w:val="00984230"/>
    <w:rsid w:val="00985206"/>
    <w:rsid w:val="00985C9C"/>
    <w:rsid w:val="00987D34"/>
    <w:rsid w:val="00990422"/>
    <w:rsid w:val="00990E99"/>
    <w:rsid w:val="0099283E"/>
    <w:rsid w:val="009974A1"/>
    <w:rsid w:val="009A0939"/>
    <w:rsid w:val="009A0AA9"/>
    <w:rsid w:val="009A392B"/>
    <w:rsid w:val="009A5E85"/>
    <w:rsid w:val="009A7130"/>
    <w:rsid w:val="009B254C"/>
    <w:rsid w:val="009B295E"/>
    <w:rsid w:val="009C1255"/>
    <w:rsid w:val="009C2CD5"/>
    <w:rsid w:val="009C548C"/>
    <w:rsid w:val="009C62F7"/>
    <w:rsid w:val="009C6A72"/>
    <w:rsid w:val="009C6D27"/>
    <w:rsid w:val="009D3A7A"/>
    <w:rsid w:val="009D3A85"/>
    <w:rsid w:val="009D4FB6"/>
    <w:rsid w:val="009D68C1"/>
    <w:rsid w:val="009E07CC"/>
    <w:rsid w:val="009E0EDF"/>
    <w:rsid w:val="009E487A"/>
    <w:rsid w:val="009E4B36"/>
    <w:rsid w:val="009E4C46"/>
    <w:rsid w:val="009E5A0D"/>
    <w:rsid w:val="009E6BCB"/>
    <w:rsid w:val="009E6DFB"/>
    <w:rsid w:val="009F3A39"/>
    <w:rsid w:val="009F3F96"/>
    <w:rsid w:val="009F5632"/>
    <w:rsid w:val="009F69CB"/>
    <w:rsid w:val="00A007B8"/>
    <w:rsid w:val="00A00DAC"/>
    <w:rsid w:val="00A02198"/>
    <w:rsid w:val="00A02CDC"/>
    <w:rsid w:val="00A0445C"/>
    <w:rsid w:val="00A04651"/>
    <w:rsid w:val="00A06935"/>
    <w:rsid w:val="00A10A0F"/>
    <w:rsid w:val="00A10C32"/>
    <w:rsid w:val="00A212D0"/>
    <w:rsid w:val="00A22D94"/>
    <w:rsid w:val="00A241B2"/>
    <w:rsid w:val="00A24606"/>
    <w:rsid w:val="00A27364"/>
    <w:rsid w:val="00A273E1"/>
    <w:rsid w:val="00A27591"/>
    <w:rsid w:val="00A304C4"/>
    <w:rsid w:val="00A31768"/>
    <w:rsid w:val="00A318E6"/>
    <w:rsid w:val="00A33E5C"/>
    <w:rsid w:val="00A3564E"/>
    <w:rsid w:val="00A3584C"/>
    <w:rsid w:val="00A3665F"/>
    <w:rsid w:val="00A3761F"/>
    <w:rsid w:val="00A4131D"/>
    <w:rsid w:val="00A427C4"/>
    <w:rsid w:val="00A4300B"/>
    <w:rsid w:val="00A478BF"/>
    <w:rsid w:val="00A5056E"/>
    <w:rsid w:val="00A51524"/>
    <w:rsid w:val="00A532B3"/>
    <w:rsid w:val="00A60A5C"/>
    <w:rsid w:val="00A62464"/>
    <w:rsid w:val="00A62B70"/>
    <w:rsid w:val="00A6312C"/>
    <w:rsid w:val="00A63CF4"/>
    <w:rsid w:val="00A656C0"/>
    <w:rsid w:val="00A66E19"/>
    <w:rsid w:val="00A7081C"/>
    <w:rsid w:val="00A71601"/>
    <w:rsid w:val="00A73A0D"/>
    <w:rsid w:val="00A759E0"/>
    <w:rsid w:val="00A77F8A"/>
    <w:rsid w:val="00A8087A"/>
    <w:rsid w:val="00A80CFB"/>
    <w:rsid w:val="00A81BD5"/>
    <w:rsid w:val="00A8450B"/>
    <w:rsid w:val="00A84DD5"/>
    <w:rsid w:val="00A850ED"/>
    <w:rsid w:val="00A86BE2"/>
    <w:rsid w:val="00A912EB"/>
    <w:rsid w:val="00A96863"/>
    <w:rsid w:val="00A968AF"/>
    <w:rsid w:val="00A97FA2"/>
    <w:rsid w:val="00AA1A5F"/>
    <w:rsid w:val="00AA5994"/>
    <w:rsid w:val="00AB066A"/>
    <w:rsid w:val="00AB0DAC"/>
    <w:rsid w:val="00AB11C1"/>
    <w:rsid w:val="00AB1B4C"/>
    <w:rsid w:val="00AB425F"/>
    <w:rsid w:val="00AB4DDE"/>
    <w:rsid w:val="00AB5677"/>
    <w:rsid w:val="00AC28E8"/>
    <w:rsid w:val="00AC60E4"/>
    <w:rsid w:val="00AC7EA2"/>
    <w:rsid w:val="00AD0389"/>
    <w:rsid w:val="00AD2BEF"/>
    <w:rsid w:val="00AD495C"/>
    <w:rsid w:val="00AD49C1"/>
    <w:rsid w:val="00AD630D"/>
    <w:rsid w:val="00AD6841"/>
    <w:rsid w:val="00AD7B09"/>
    <w:rsid w:val="00AD7C3F"/>
    <w:rsid w:val="00AE0A5A"/>
    <w:rsid w:val="00AE1F58"/>
    <w:rsid w:val="00AE66B5"/>
    <w:rsid w:val="00AE6E1C"/>
    <w:rsid w:val="00AE752C"/>
    <w:rsid w:val="00AE7676"/>
    <w:rsid w:val="00AF0F05"/>
    <w:rsid w:val="00AF1F15"/>
    <w:rsid w:val="00AF273C"/>
    <w:rsid w:val="00AF62B3"/>
    <w:rsid w:val="00B0032C"/>
    <w:rsid w:val="00B01296"/>
    <w:rsid w:val="00B02671"/>
    <w:rsid w:val="00B04EDB"/>
    <w:rsid w:val="00B055A8"/>
    <w:rsid w:val="00B10139"/>
    <w:rsid w:val="00B119E4"/>
    <w:rsid w:val="00B12253"/>
    <w:rsid w:val="00B151BC"/>
    <w:rsid w:val="00B200C3"/>
    <w:rsid w:val="00B20945"/>
    <w:rsid w:val="00B2295E"/>
    <w:rsid w:val="00B22ED8"/>
    <w:rsid w:val="00B25027"/>
    <w:rsid w:val="00B25F93"/>
    <w:rsid w:val="00B353D5"/>
    <w:rsid w:val="00B40BD2"/>
    <w:rsid w:val="00B446B9"/>
    <w:rsid w:val="00B44E6C"/>
    <w:rsid w:val="00B45816"/>
    <w:rsid w:val="00B4602B"/>
    <w:rsid w:val="00B46CB4"/>
    <w:rsid w:val="00B521B3"/>
    <w:rsid w:val="00B5334F"/>
    <w:rsid w:val="00B552C3"/>
    <w:rsid w:val="00B556C6"/>
    <w:rsid w:val="00B5682E"/>
    <w:rsid w:val="00B56B03"/>
    <w:rsid w:val="00B71880"/>
    <w:rsid w:val="00B7222D"/>
    <w:rsid w:val="00B72515"/>
    <w:rsid w:val="00B73DE9"/>
    <w:rsid w:val="00B73F08"/>
    <w:rsid w:val="00B75263"/>
    <w:rsid w:val="00B77DCF"/>
    <w:rsid w:val="00B80C75"/>
    <w:rsid w:val="00B8328A"/>
    <w:rsid w:val="00B85FC6"/>
    <w:rsid w:val="00B91B51"/>
    <w:rsid w:val="00B92059"/>
    <w:rsid w:val="00B939B5"/>
    <w:rsid w:val="00B95D0F"/>
    <w:rsid w:val="00B9766C"/>
    <w:rsid w:val="00BA0751"/>
    <w:rsid w:val="00BA0C2E"/>
    <w:rsid w:val="00BA33E7"/>
    <w:rsid w:val="00BB1635"/>
    <w:rsid w:val="00BB1D54"/>
    <w:rsid w:val="00BB5398"/>
    <w:rsid w:val="00BB6D1D"/>
    <w:rsid w:val="00BB7D65"/>
    <w:rsid w:val="00BC17BD"/>
    <w:rsid w:val="00BC223C"/>
    <w:rsid w:val="00BC229E"/>
    <w:rsid w:val="00BC4018"/>
    <w:rsid w:val="00BC4A7D"/>
    <w:rsid w:val="00BC4E9A"/>
    <w:rsid w:val="00BC5237"/>
    <w:rsid w:val="00BC73F2"/>
    <w:rsid w:val="00BD5ADB"/>
    <w:rsid w:val="00BD638D"/>
    <w:rsid w:val="00BD7063"/>
    <w:rsid w:val="00BD739F"/>
    <w:rsid w:val="00BD7752"/>
    <w:rsid w:val="00BD7825"/>
    <w:rsid w:val="00BE1463"/>
    <w:rsid w:val="00BE1F62"/>
    <w:rsid w:val="00BE2C42"/>
    <w:rsid w:val="00BE56D2"/>
    <w:rsid w:val="00BE5FBD"/>
    <w:rsid w:val="00BE7C85"/>
    <w:rsid w:val="00BF1404"/>
    <w:rsid w:val="00BF36DF"/>
    <w:rsid w:val="00BF4517"/>
    <w:rsid w:val="00BF480E"/>
    <w:rsid w:val="00BF6169"/>
    <w:rsid w:val="00BF6A82"/>
    <w:rsid w:val="00BF7ECA"/>
    <w:rsid w:val="00C00BDD"/>
    <w:rsid w:val="00C00F4C"/>
    <w:rsid w:val="00C052B8"/>
    <w:rsid w:val="00C060E0"/>
    <w:rsid w:val="00C069DE"/>
    <w:rsid w:val="00C06E8D"/>
    <w:rsid w:val="00C07E7D"/>
    <w:rsid w:val="00C10EFD"/>
    <w:rsid w:val="00C1416F"/>
    <w:rsid w:val="00C14BAE"/>
    <w:rsid w:val="00C14CE9"/>
    <w:rsid w:val="00C16678"/>
    <w:rsid w:val="00C16F21"/>
    <w:rsid w:val="00C20BB1"/>
    <w:rsid w:val="00C24949"/>
    <w:rsid w:val="00C255C8"/>
    <w:rsid w:val="00C31286"/>
    <w:rsid w:val="00C340AA"/>
    <w:rsid w:val="00C37074"/>
    <w:rsid w:val="00C41786"/>
    <w:rsid w:val="00C42971"/>
    <w:rsid w:val="00C42972"/>
    <w:rsid w:val="00C43056"/>
    <w:rsid w:val="00C4442B"/>
    <w:rsid w:val="00C44F4E"/>
    <w:rsid w:val="00C5072C"/>
    <w:rsid w:val="00C51E7A"/>
    <w:rsid w:val="00C5247F"/>
    <w:rsid w:val="00C52858"/>
    <w:rsid w:val="00C6101F"/>
    <w:rsid w:val="00C62F6F"/>
    <w:rsid w:val="00C633A8"/>
    <w:rsid w:val="00C65251"/>
    <w:rsid w:val="00C72129"/>
    <w:rsid w:val="00C74F9D"/>
    <w:rsid w:val="00C7566E"/>
    <w:rsid w:val="00C7590B"/>
    <w:rsid w:val="00C804E5"/>
    <w:rsid w:val="00C80836"/>
    <w:rsid w:val="00C828BB"/>
    <w:rsid w:val="00C834CE"/>
    <w:rsid w:val="00C84C35"/>
    <w:rsid w:val="00C879DC"/>
    <w:rsid w:val="00C90FBB"/>
    <w:rsid w:val="00C9154A"/>
    <w:rsid w:val="00C920B2"/>
    <w:rsid w:val="00C93097"/>
    <w:rsid w:val="00C954B6"/>
    <w:rsid w:val="00C959C8"/>
    <w:rsid w:val="00C95BEC"/>
    <w:rsid w:val="00C96581"/>
    <w:rsid w:val="00C9770D"/>
    <w:rsid w:val="00CA16A0"/>
    <w:rsid w:val="00CA3A33"/>
    <w:rsid w:val="00CA5688"/>
    <w:rsid w:val="00CA6635"/>
    <w:rsid w:val="00CA6914"/>
    <w:rsid w:val="00CB032A"/>
    <w:rsid w:val="00CB1770"/>
    <w:rsid w:val="00CB21FC"/>
    <w:rsid w:val="00CB3802"/>
    <w:rsid w:val="00CB3B08"/>
    <w:rsid w:val="00CB4E4F"/>
    <w:rsid w:val="00CB5E3E"/>
    <w:rsid w:val="00CB7C68"/>
    <w:rsid w:val="00CB7FF9"/>
    <w:rsid w:val="00CC09C0"/>
    <w:rsid w:val="00CC1856"/>
    <w:rsid w:val="00CC2273"/>
    <w:rsid w:val="00CC62B9"/>
    <w:rsid w:val="00CD293E"/>
    <w:rsid w:val="00CD49CC"/>
    <w:rsid w:val="00CD504B"/>
    <w:rsid w:val="00CD551C"/>
    <w:rsid w:val="00CD5A3B"/>
    <w:rsid w:val="00CD61BF"/>
    <w:rsid w:val="00CD6F19"/>
    <w:rsid w:val="00CD796A"/>
    <w:rsid w:val="00CD7AAD"/>
    <w:rsid w:val="00CE01E0"/>
    <w:rsid w:val="00CE1832"/>
    <w:rsid w:val="00CE1FC8"/>
    <w:rsid w:val="00CE30C9"/>
    <w:rsid w:val="00CE4222"/>
    <w:rsid w:val="00CE74AD"/>
    <w:rsid w:val="00CE7817"/>
    <w:rsid w:val="00CF26A6"/>
    <w:rsid w:val="00CF3B62"/>
    <w:rsid w:val="00CF5BCC"/>
    <w:rsid w:val="00CF5C4E"/>
    <w:rsid w:val="00D0049F"/>
    <w:rsid w:val="00D03222"/>
    <w:rsid w:val="00D0471B"/>
    <w:rsid w:val="00D07ED2"/>
    <w:rsid w:val="00D12F7F"/>
    <w:rsid w:val="00D13E20"/>
    <w:rsid w:val="00D15168"/>
    <w:rsid w:val="00D15DC8"/>
    <w:rsid w:val="00D1737C"/>
    <w:rsid w:val="00D2257E"/>
    <w:rsid w:val="00D24889"/>
    <w:rsid w:val="00D25242"/>
    <w:rsid w:val="00D2741C"/>
    <w:rsid w:val="00D276F3"/>
    <w:rsid w:val="00D30FE0"/>
    <w:rsid w:val="00D3366D"/>
    <w:rsid w:val="00D4063A"/>
    <w:rsid w:val="00D40BC8"/>
    <w:rsid w:val="00D43AE5"/>
    <w:rsid w:val="00D44DEF"/>
    <w:rsid w:val="00D4503A"/>
    <w:rsid w:val="00D45DD6"/>
    <w:rsid w:val="00D45E94"/>
    <w:rsid w:val="00D46640"/>
    <w:rsid w:val="00D525F9"/>
    <w:rsid w:val="00D54552"/>
    <w:rsid w:val="00D54D4F"/>
    <w:rsid w:val="00D57DE7"/>
    <w:rsid w:val="00D622A8"/>
    <w:rsid w:val="00D6307F"/>
    <w:rsid w:val="00D6344C"/>
    <w:rsid w:val="00D653EB"/>
    <w:rsid w:val="00D66E5A"/>
    <w:rsid w:val="00D72D84"/>
    <w:rsid w:val="00D74B13"/>
    <w:rsid w:val="00D76E7F"/>
    <w:rsid w:val="00D76ED6"/>
    <w:rsid w:val="00D773B4"/>
    <w:rsid w:val="00D77E71"/>
    <w:rsid w:val="00D80024"/>
    <w:rsid w:val="00D826D0"/>
    <w:rsid w:val="00D83828"/>
    <w:rsid w:val="00D85C5C"/>
    <w:rsid w:val="00D868B4"/>
    <w:rsid w:val="00D87146"/>
    <w:rsid w:val="00D917B6"/>
    <w:rsid w:val="00D91AD0"/>
    <w:rsid w:val="00D92FF3"/>
    <w:rsid w:val="00D95649"/>
    <w:rsid w:val="00DA146D"/>
    <w:rsid w:val="00DA2724"/>
    <w:rsid w:val="00DA3744"/>
    <w:rsid w:val="00DA7251"/>
    <w:rsid w:val="00DA7B69"/>
    <w:rsid w:val="00DB050C"/>
    <w:rsid w:val="00DC119F"/>
    <w:rsid w:val="00DC39A0"/>
    <w:rsid w:val="00DC41F4"/>
    <w:rsid w:val="00DD2016"/>
    <w:rsid w:val="00DD2459"/>
    <w:rsid w:val="00DD4225"/>
    <w:rsid w:val="00DD4B34"/>
    <w:rsid w:val="00DD6628"/>
    <w:rsid w:val="00DD6789"/>
    <w:rsid w:val="00DE144D"/>
    <w:rsid w:val="00DE164C"/>
    <w:rsid w:val="00DE23CB"/>
    <w:rsid w:val="00DE461C"/>
    <w:rsid w:val="00DE4CEC"/>
    <w:rsid w:val="00DE6C63"/>
    <w:rsid w:val="00DE7E16"/>
    <w:rsid w:val="00DF0283"/>
    <w:rsid w:val="00DF09A1"/>
    <w:rsid w:val="00DF0EF7"/>
    <w:rsid w:val="00DF14C2"/>
    <w:rsid w:val="00DF218C"/>
    <w:rsid w:val="00DF675F"/>
    <w:rsid w:val="00DF7447"/>
    <w:rsid w:val="00E00FDA"/>
    <w:rsid w:val="00E0331B"/>
    <w:rsid w:val="00E06752"/>
    <w:rsid w:val="00E07DB5"/>
    <w:rsid w:val="00E10B5E"/>
    <w:rsid w:val="00E13950"/>
    <w:rsid w:val="00E155D7"/>
    <w:rsid w:val="00E1664C"/>
    <w:rsid w:val="00E20DA4"/>
    <w:rsid w:val="00E2470E"/>
    <w:rsid w:val="00E25B66"/>
    <w:rsid w:val="00E2719E"/>
    <w:rsid w:val="00E336CB"/>
    <w:rsid w:val="00E34538"/>
    <w:rsid w:val="00E3563D"/>
    <w:rsid w:val="00E3700D"/>
    <w:rsid w:val="00E3708D"/>
    <w:rsid w:val="00E370B6"/>
    <w:rsid w:val="00E4038E"/>
    <w:rsid w:val="00E4289B"/>
    <w:rsid w:val="00E44C25"/>
    <w:rsid w:val="00E4770F"/>
    <w:rsid w:val="00E47BA7"/>
    <w:rsid w:val="00E53DD1"/>
    <w:rsid w:val="00E542CC"/>
    <w:rsid w:val="00E54F5C"/>
    <w:rsid w:val="00E56E87"/>
    <w:rsid w:val="00E577A9"/>
    <w:rsid w:val="00E607F3"/>
    <w:rsid w:val="00E60ADF"/>
    <w:rsid w:val="00E61CB5"/>
    <w:rsid w:val="00E62738"/>
    <w:rsid w:val="00E67AA6"/>
    <w:rsid w:val="00E73DAB"/>
    <w:rsid w:val="00E750CF"/>
    <w:rsid w:val="00E76626"/>
    <w:rsid w:val="00E76BAD"/>
    <w:rsid w:val="00E77103"/>
    <w:rsid w:val="00E778C9"/>
    <w:rsid w:val="00E816CC"/>
    <w:rsid w:val="00E86316"/>
    <w:rsid w:val="00E87273"/>
    <w:rsid w:val="00E879AE"/>
    <w:rsid w:val="00E91441"/>
    <w:rsid w:val="00E93442"/>
    <w:rsid w:val="00E939F6"/>
    <w:rsid w:val="00EA0D74"/>
    <w:rsid w:val="00EA46E9"/>
    <w:rsid w:val="00EB01F0"/>
    <w:rsid w:val="00EB053A"/>
    <w:rsid w:val="00EB24BA"/>
    <w:rsid w:val="00EB3D9E"/>
    <w:rsid w:val="00EB3F58"/>
    <w:rsid w:val="00EB40E2"/>
    <w:rsid w:val="00EB46A9"/>
    <w:rsid w:val="00EB6B90"/>
    <w:rsid w:val="00EC1D0B"/>
    <w:rsid w:val="00EC31EB"/>
    <w:rsid w:val="00EC4E5D"/>
    <w:rsid w:val="00EC7598"/>
    <w:rsid w:val="00ED48F0"/>
    <w:rsid w:val="00ED56C8"/>
    <w:rsid w:val="00ED68B6"/>
    <w:rsid w:val="00ED6982"/>
    <w:rsid w:val="00ED6BF5"/>
    <w:rsid w:val="00EE2A57"/>
    <w:rsid w:val="00EE3845"/>
    <w:rsid w:val="00EE5EB2"/>
    <w:rsid w:val="00EE6773"/>
    <w:rsid w:val="00EF053F"/>
    <w:rsid w:val="00EF0DD5"/>
    <w:rsid w:val="00EF14F9"/>
    <w:rsid w:val="00EF2068"/>
    <w:rsid w:val="00EF2955"/>
    <w:rsid w:val="00EF66A7"/>
    <w:rsid w:val="00EF7C34"/>
    <w:rsid w:val="00F018CE"/>
    <w:rsid w:val="00F02A5E"/>
    <w:rsid w:val="00F03F29"/>
    <w:rsid w:val="00F05712"/>
    <w:rsid w:val="00F05BA9"/>
    <w:rsid w:val="00F07E9B"/>
    <w:rsid w:val="00F1166C"/>
    <w:rsid w:val="00F1612C"/>
    <w:rsid w:val="00F163F1"/>
    <w:rsid w:val="00F21E85"/>
    <w:rsid w:val="00F22127"/>
    <w:rsid w:val="00F22957"/>
    <w:rsid w:val="00F2458C"/>
    <w:rsid w:val="00F24C44"/>
    <w:rsid w:val="00F255E5"/>
    <w:rsid w:val="00F26363"/>
    <w:rsid w:val="00F32291"/>
    <w:rsid w:val="00F361B9"/>
    <w:rsid w:val="00F36365"/>
    <w:rsid w:val="00F377A8"/>
    <w:rsid w:val="00F40027"/>
    <w:rsid w:val="00F40077"/>
    <w:rsid w:val="00F418BB"/>
    <w:rsid w:val="00F45E29"/>
    <w:rsid w:val="00F52380"/>
    <w:rsid w:val="00F53869"/>
    <w:rsid w:val="00F5449D"/>
    <w:rsid w:val="00F558EA"/>
    <w:rsid w:val="00F60162"/>
    <w:rsid w:val="00F637E4"/>
    <w:rsid w:val="00F64334"/>
    <w:rsid w:val="00F65A30"/>
    <w:rsid w:val="00F6719B"/>
    <w:rsid w:val="00F74F50"/>
    <w:rsid w:val="00F75212"/>
    <w:rsid w:val="00F81D8B"/>
    <w:rsid w:val="00F86AAD"/>
    <w:rsid w:val="00F8746B"/>
    <w:rsid w:val="00F90350"/>
    <w:rsid w:val="00F9058B"/>
    <w:rsid w:val="00F90D5F"/>
    <w:rsid w:val="00FA3D7F"/>
    <w:rsid w:val="00FA3F53"/>
    <w:rsid w:val="00FA6617"/>
    <w:rsid w:val="00FA7A47"/>
    <w:rsid w:val="00FA7B31"/>
    <w:rsid w:val="00FA7D60"/>
    <w:rsid w:val="00FB0AF0"/>
    <w:rsid w:val="00FB58E9"/>
    <w:rsid w:val="00FB60EB"/>
    <w:rsid w:val="00FB7384"/>
    <w:rsid w:val="00FB7801"/>
    <w:rsid w:val="00FC2A76"/>
    <w:rsid w:val="00FC490A"/>
    <w:rsid w:val="00FC4FB4"/>
    <w:rsid w:val="00FC5662"/>
    <w:rsid w:val="00FC6577"/>
    <w:rsid w:val="00FD1EED"/>
    <w:rsid w:val="00FD2935"/>
    <w:rsid w:val="00FD2CB2"/>
    <w:rsid w:val="00FD4F27"/>
    <w:rsid w:val="00FD6F34"/>
    <w:rsid w:val="00FD799C"/>
    <w:rsid w:val="00FE1061"/>
    <w:rsid w:val="00FE12DE"/>
    <w:rsid w:val="00FE144E"/>
    <w:rsid w:val="00FE20E5"/>
    <w:rsid w:val="00FE2938"/>
    <w:rsid w:val="00FE35F0"/>
    <w:rsid w:val="00FE3BE3"/>
    <w:rsid w:val="00FF02C5"/>
    <w:rsid w:val="00FF0E73"/>
    <w:rsid w:val="00FF290D"/>
    <w:rsid w:val="00FF57F7"/>
    <w:rsid w:val="00FF5A81"/>
    <w:rsid w:val="00FF5FBE"/>
    <w:rsid w:val="00FF60E4"/>
    <w:rsid w:val="00FF6753"/>
    <w:rsid w:val="00FF6F72"/>
    <w:rsid w:val="00FF7366"/>
    <w:rsid w:val="00FF75B9"/>
    <w:rsid w:val="00FF7B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0CE"/>
  <w15:chartTrackingRefBased/>
  <w15:docId w15:val="{DCB71931-A0A6-454C-8385-79CFB37F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512"/>
    <w:rPr>
      <w:color w:val="0563C1" w:themeColor="hyperlink"/>
      <w:u w:val="single"/>
    </w:rPr>
  </w:style>
  <w:style w:type="character" w:styleId="UnresolvedMention">
    <w:name w:val="Unresolved Mention"/>
    <w:basedOn w:val="DefaultParagraphFont"/>
    <w:uiPriority w:val="99"/>
    <w:unhideWhenUsed/>
    <w:rsid w:val="001C7512"/>
    <w:rPr>
      <w:color w:val="605E5C"/>
      <w:shd w:val="clear" w:color="auto" w:fill="E1DFDD"/>
    </w:rPr>
  </w:style>
  <w:style w:type="character" w:styleId="FollowedHyperlink">
    <w:name w:val="FollowedHyperlink"/>
    <w:basedOn w:val="DefaultParagraphFont"/>
    <w:uiPriority w:val="99"/>
    <w:semiHidden/>
    <w:unhideWhenUsed/>
    <w:rsid w:val="00420A49"/>
    <w:rPr>
      <w:color w:val="954F72" w:themeColor="followedHyperlink"/>
      <w:u w:val="single"/>
    </w:rPr>
  </w:style>
  <w:style w:type="character" w:styleId="CommentReference">
    <w:name w:val="annotation reference"/>
    <w:basedOn w:val="DefaultParagraphFont"/>
    <w:uiPriority w:val="99"/>
    <w:semiHidden/>
    <w:unhideWhenUsed/>
    <w:rsid w:val="005D349D"/>
    <w:rPr>
      <w:sz w:val="16"/>
      <w:szCs w:val="16"/>
    </w:rPr>
  </w:style>
  <w:style w:type="paragraph" w:styleId="CommentText">
    <w:name w:val="annotation text"/>
    <w:basedOn w:val="Normal"/>
    <w:link w:val="CommentTextChar"/>
    <w:uiPriority w:val="99"/>
    <w:unhideWhenUsed/>
    <w:rsid w:val="005D349D"/>
    <w:pPr>
      <w:spacing w:line="240" w:lineRule="auto"/>
    </w:pPr>
    <w:rPr>
      <w:sz w:val="20"/>
      <w:szCs w:val="20"/>
    </w:rPr>
  </w:style>
  <w:style w:type="character" w:customStyle="1" w:styleId="CommentTextChar">
    <w:name w:val="Comment Text Char"/>
    <w:basedOn w:val="DefaultParagraphFont"/>
    <w:link w:val="CommentText"/>
    <w:uiPriority w:val="99"/>
    <w:rsid w:val="005D349D"/>
    <w:rPr>
      <w:sz w:val="20"/>
      <w:szCs w:val="20"/>
    </w:rPr>
  </w:style>
  <w:style w:type="paragraph" w:styleId="CommentSubject">
    <w:name w:val="annotation subject"/>
    <w:basedOn w:val="CommentText"/>
    <w:next w:val="CommentText"/>
    <w:link w:val="CommentSubjectChar"/>
    <w:uiPriority w:val="99"/>
    <w:semiHidden/>
    <w:unhideWhenUsed/>
    <w:rsid w:val="005D349D"/>
    <w:rPr>
      <w:b/>
      <w:bCs/>
    </w:rPr>
  </w:style>
  <w:style w:type="character" w:customStyle="1" w:styleId="CommentSubjectChar">
    <w:name w:val="Comment Subject Char"/>
    <w:basedOn w:val="CommentTextChar"/>
    <w:link w:val="CommentSubject"/>
    <w:uiPriority w:val="99"/>
    <w:semiHidden/>
    <w:rsid w:val="005D349D"/>
    <w:rPr>
      <w:b/>
      <w:bCs/>
      <w:sz w:val="20"/>
      <w:szCs w:val="20"/>
    </w:rPr>
  </w:style>
  <w:style w:type="character" w:styleId="Mention">
    <w:name w:val="Mention"/>
    <w:basedOn w:val="DefaultParagraphFont"/>
    <w:uiPriority w:val="99"/>
    <w:unhideWhenUsed/>
    <w:rsid w:val="00950F11"/>
    <w:rPr>
      <w:color w:val="2B579A"/>
      <w:shd w:val="clear" w:color="auto" w:fill="E1DFDD"/>
    </w:rPr>
  </w:style>
  <w:style w:type="paragraph" w:styleId="ListParagraph">
    <w:name w:val="List Paragraph"/>
    <w:basedOn w:val="Normal"/>
    <w:uiPriority w:val="34"/>
    <w:qFormat/>
    <w:rsid w:val="00694A2E"/>
    <w:pPr>
      <w:ind w:left="720"/>
      <w:contextualSpacing/>
    </w:pPr>
  </w:style>
  <w:style w:type="paragraph" w:styleId="Revision">
    <w:name w:val="Revision"/>
    <w:hidden/>
    <w:uiPriority w:val="99"/>
    <w:semiHidden/>
    <w:rsid w:val="00B46C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24337">
      <w:bodyDiv w:val="1"/>
      <w:marLeft w:val="0"/>
      <w:marRight w:val="0"/>
      <w:marTop w:val="0"/>
      <w:marBottom w:val="0"/>
      <w:divBdr>
        <w:top w:val="none" w:sz="0" w:space="0" w:color="auto"/>
        <w:left w:val="none" w:sz="0" w:space="0" w:color="auto"/>
        <w:bottom w:val="none" w:sz="0" w:space="0" w:color="auto"/>
        <w:right w:val="none" w:sz="0" w:space="0" w:color="auto"/>
      </w:divBdr>
    </w:div>
    <w:div w:id="20332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ber.org/research/data/us-business-cycle-expansions-and-contractions" TargetMode="External"/><Relationship Id="rId3" Type="http://schemas.openxmlformats.org/officeDocument/2006/relationships/hyperlink" Target="https://www.childtrends.org/blog/child-poverty-in-the-aftermath-of-the-great-recession" TargetMode="External"/><Relationship Id="rId7" Type="http://schemas.openxmlformats.org/officeDocument/2006/relationships/hyperlink" Target="https://fred.stlouisfed.org/series/MEHOINUSA672N" TargetMode="External"/><Relationship Id="rId2" Type="http://schemas.openxmlformats.org/officeDocument/2006/relationships/hyperlink" Target="https://www.nber.org/research/data/us-business-cycle-expansions-and-contractions" TargetMode="External"/><Relationship Id="rId1" Type="http://schemas.openxmlformats.org/officeDocument/2006/relationships/hyperlink" Target="https://www.povertycenter.columbia.edu/" TargetMode="External"/><Relationship Id="rId6" Type="http://schemas.openxmlformats.org/officeDocument/2006/relationships/hyperlink" Target="https://fred.stlouisfed.org/series/A939RX0Q048SBEA" TargetMode="External"/><Relationship Id="rId5" Type="http://schemas.openxmlformats.org/officeDocument/2006/relationships/hyperlink" Target="https://data.bls.gov/cgi-bin/surveymost?bls" TargetMode="External"/><Relationship Id="rId4" Type="http://schemas.openxmlformats.org/officeDocument/2006/relationships/hyperlink" Target="https://www.povertycenter.columbia.edu/"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census.gov/library/visualizations/2017/demo/poverty_measure-how.html" TargetMode="External"/><Relationship Id="rId18" Type="http://schemas.openxmlformats.org/officeDocument/2006/relationships/hyperlink" Target="https://www.ssa.gov/policy/docs/ssb/v75n3/v75n3p55.html" TargetMode="External"/><Relationship Id="rId26" Type="http://schemas.openxmlformats.org/officeDocument/2006/relationships/hyperlink" Target="https://fred.stlouisfed.org/series/A939RX0Q048SBEA" TargetMode="External"/><Relationship Id="rId39" Type="http://schemas.openxmlformats.org/officeDocument/2006/relationships/hyperlink" Target="https://www.clasp.org/sites/default/files/publications/2018/11/Building%20Strong%20Foundations%20Racial%20Equity%20Brief.pdf" TargetMode="External"/><Relationship Id="rId21" Type="http://schemas.openxmlformats.org/officeDocument/2006/relationships/hyperlink" Target="https://www.annualreviews.org/doi/pdf/10.1146/annurev.so.13.080187.001355?casa_token=OyNRkX7D298AAAAA:6u0rGNkvDBJVmG9g3rn3LBcGSjvnjW6BHh2q5JUvg8YpkDxVXe8QQ7Wpg99aptfHprcqgn3H77E8iQ" TargetMode="External"/><Relationship Id="rId34" Type="http://schemas.openxmlformats.org/officeDocument/2006/relationships/hyperlink" Target="https://documents1.worldbank.org/curated/en/442521523465644318/pdf/WPS8402.pdf" TargetMode="External"/><Relationship Id="rId42" Type="http://schemas.openxmlformats.org/officeDocument/2006/relationships/hyperlink" Target="https://www.irs.gov/credits-deductions/individuals/earned-income-tax-credit-eitc" TargetMode="External"/><Relationship Id="rId47" Type="http://schemas.openxmlformats.org/officeDocument/2006/relationships/hyperlink" Target="https://www.fns.usda.gov/snap/supplemental-nutrition-assistance-program" TargetMode="External"/><Relationship Id="rId50" Type="http://schemas.openxmlformats.org/officeDocument/2006/relationships/hyperlink" Target="https://www.fns.usda.gov/sbp/school-breakfast-program" TargetMode="External"/><Relationship Id="rId55" Type="http://schemas.openxmlformats.org/officeDocument/2006/relationships/hyperlink" Target="https://www.medicaid.gov/chip/index.html" TargetMode="External"/><Relationship Id="rId63" Type="http://schemas.openxmlformats.org/officeDocument/2006/relationships/theme" Target="theme/theme1.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census.gov/content/dam/Census/newsroom/press-kits/2017/appam/Fox-APPAM-Anchored%20and%20Relative.pdf" TargetMode="External"/><Relationship Id="rId20" Type="http://schemas.openxmlformats.org/officeDocument/2006/relationships/hyperlink" Target="https://www.science.org/doi/full/10.1126/science.aal4617" TargetMode="External"/><Relationship Id="rId29" Type="http://schemas.openxmlformats.org/officeDocument/2006/relationships/hyperlink" Target="https://www.brookings.edu/blog/up-front/2018/10/04/if-real-wages-arent-rising-how-is-household-income-going-up/" TargetMode="External"/><Relationship Id="rId41" Type="http://schemas.openxmlformats.org/officeDocument/2006/relationships/hyperlink" Target="https://aspe.hhs.gov/aid-families-dependent-children-afdc-temporary-assistance-needy-families-tanf-overview" TargetMode="External"/><Relationship Id="rId54" Type="http://schemas.openxmlformats.org/officeDocument/2006/relationships/hyperlink" Target="https://www.dol.gov/general/topic/unemployment-insurance" TargetMode="External"/><Relationship Id="rId62"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ensus.gov/library/visualizations/2014/demo/poverty_measure-history.html" TargetMode="External"/><Relationship Id="rId24" Type="http://schemas.openxmlformats.org/officeDocument/2006/relationships/hyperlink" Target="https://dlib.bc.edu/islandora/object/bc-ir:103141/datastream/PDF/download/citation.pdf" TargetMode="External"/><Relationship Id="rId32" Type="http://schemas.openxmlformats.org/officeDocument/2006/relationships/image" Target="media/image2.png"/><Relationship Id="rId37" Type="http://schemas.openxmlformats.org/officeDocument/2006/relationships/hyperlink" Target="https://link.springer.com/article/10.1007/s11113-019-09512-7" TargetMode="External"/><Relationship Id="rId40" Type="http://schemas.openxmlformats.org/officeDocument/2006/relationships/hyperlink" Target="https://www.urban.org/urban-wire/people-color-employment-disparities-start-early" TargetMode="External"/><Relationship Id="rId45" Type="http://schemas.openxmlformats.org/officeDocument/2006/relationships/hyperlink" Target="https://www.irs.gov/credits-deductions/individuals/earned-income-tax-credit/earned-income-and-earned-income-tax-credit-eitc-tables" TargetMode="External"/><Relationship Id="rId53" Type="http://schemas.openxmlformats.org/officeDocument/2006/relationships/hyperlink" Target="https://www.acf.hhs.gov/ocs/low-income-home-energy-assistance-program-liheap" TargetMode="External"/><Relationship Id="rId58" Type="http://schemas.openxmlformats.org/officeDocument/2006/relationships/hyperlink" Target="https://www.acf.hhs.gov/archive/occ/faq/what-child-care-and-development-fund-ccdf" TargetMode="External"/><Relationship Id="rId5" Type="http://schemas.openxmlformats.org/officeDocument/2006/relationships/comments" Target="comments.xml"/><Relationship Id="rId15" Type="http://schemas.openxmlformats.org/officeDocument/2006/relationships/hyperlink" Target="https://www.census.gov/data/datasets/time-series/demo/cps/cps-asec.html" TargetMode="External"/><Relationship Id="rId23" Type="http://schemas.openxmlformats.org/officeDocument/2006/relationships/hyperlink" Target="https://ams-forschungsnetzwerk.at/downloadpub/urban_institute_unemployment_and_income_2008december.pdf" TargetMode="External"/><Relationship Id="rId28" Type="http://schemas.openxmlformats.org/officeDocument/2006/relationships/hyperlink" Target="https://fred.stlouisfed.org/series/MEHOINUSA672N" TargetMode="External"/><Relationship Id="rId36" Type="http://schemas.openxmlformats.org/officeDocument/2006/relationships/hyperlink" Target="https://www.cambridge.org/core/journals/journal-of-social-policy/article/abs/relationships-of-care-working-lone-mothers-their-children-and-employment-sustainability/F39DFD775E8BACAF35AB77DF17EB3143" TargetMode="External"/><Relationship Id="rId49" Type="http://schemas.openxmlformats.org/officeDocument/2006/relationships/hyperlink" Target="https://www.fns.usda.gov/nslp" TargetMode="External"/><Relationship Id="rId57" Type="http://schemas.openxmlformats.org/officeDocument/2006/relationships/hyperlink" Target="https://childcare.gov/consumer-education/head-start-and-early-head-start" TargetMode="External"/><Relationship Id="rId61" Type="http://schemas.openxmlformats.org/officeDocument/2006/relationships/fontTable" Target="fontTable.xml"/><Relationship Id="rId10" Type="http://schemas.openxmlformats.org/officeDocument/2006/relationships/hyperlink" Target="https://www.census.gov/library/visualizations/2017/demo/poverty_measure-how.html" TargetMode="External"/><Relationship Id="rId19" Type="http://schemas.openxmlformats.org/officeDocument/2006/relationships/hyperlink" Target="https://pubs.aeaweb.org/doi/pdfplus/10.1257/089533006776526102" TargetMode="External"/><Relationship Id="rId31" Type="http://schemas.openxmlformats.org/officeDocument/2006/relationships/hyperlink" Target="https://www.census.gov/data/tables/time-series/demo/income-poverty/historical-income-inequality.html" TargetMode="External"/><Relationship Id="rId44" Type="http://schemas.openxmlformats.org/officeDocument/2006/relationships/hyperlink" Target="https://sgp.fas.org/crs/misc/R44825.pdf" TargetMode="External"/><Relationship Id="rId52" Type="http://schemas.openxmlformats.org/officeDocument/2006/relationships/hyperlink" Target="https://crsreports.congress.gov/product/pdf/RL/RL34591" TargetMode="External"/><Relationship Id="rId6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ensus.gov/content/dam/Census/library/publications/2021/demo/p60-275.pdf" TargetMode="External"/><Relationship Id="rId14" Type="http://schemas.openxmlformats.org/officeDocument/2006/relationships/hyperlink" Target="https://www.povertycenter.columbia.edu/historical-spm-data" TargetMode="External"/><Relationship Id="rId22" Type="http://schemas.openxmlformats.org/officeDocument/2006/relationships/hyperlink" Target="https://pubs.aeaweb.org/doi/pdfplus/10.1257/089533006776526102" TargetMode="External"/><Relationship Id="rId27" Type="http://schemas.openxmlformats.org/officeDocument/2006/relationships/hyperlink" Target="https://data.bls.gov/cgi-bin/surveymost?bls" TargetMode="External"/><Relationship Id="rId30" Type="http://schemas.openxmlformats.org/officeDocument/2006/relationships/hyperlink" Target="https://fred.stlouisfed.org/series/LNS11300002" TargetMode="External"/><Relationship Id="rId35" Type="http://schemas.openxmlformats.org/officeDocument/2006/relationships/hyperlink" Target="https://www.econstor.eu/bitstream/10419/169247/1/687.pdf" TargetMode="External"/><Relationship Id="rId43" Type="http://schemas.openxmlformats.org/officeDocument/2006/relationships/hyperlink" Target="https://www.childtaxcredit.gov/" TargetMode="External"/><Relationship Id="rId48" Type="http://schemas.openxmlformats.org/officeDocument/2006/relationships/hyperlink" Target="https://www.fns.usda.gov/wic" TargetMode="External"/><Relationship Id="rId56" Type="http://schemas.openxmlformats.org/officeDocument/2006/relationships/hyperlink" Target="https://www.medicaid.gov/chip/index.html" TargetMode="External"/><Relationship Id="rId8" Type="http://schemas.microsoft.com/office/2018/08/relationships/commentsExtensible" Target="commentsExtensible.xml"/><Relationship Id="rId51" Type="http://schemas.openxmlformats.org/officeDocument/2006/relationships/hyperlink" Target="https://www.ssa.gov/ssi/" TargetMode="External"/><Relationship Id="rId3" Type="http://schemas.openxmlformats.org/officeDocument/2006/relationships/settings" Target="settings.xml"/><Relationship Id="rId12" Type="http://schemas.openxmlformats.org/officeDocument/2006/relationships/hyperlink" Target="https://www.census.gov/library/visualizations/2017/demo/poverty_measure-how.html" TargetMode="External"/><Relationship Id="rId17" Type="http://schemas.openxmlformats.org/officeDocument/2006/relationships/image" Target="media/image1.png"/><Relationship Id="rId25" Type="http://schemas.openxmlformats.org/officeDocument/2006/relationships/hyperlink" Target="https://www.clasp.org/sites/default/files/publications/2019/09/2019_nextrecession.pdf" TargetMode="External"/><Relationship Id="rId33" Type="http://schemas.openxmlformats.org/officeDocument/2006/relationships/hyperlink" Target="https://www.census.gov/data/tables/time-series/demo/educational-attainment/cps-historical-time-series.html" TargetMode="External"/><Relationship Id="rId38" Type="http://schemas.openxmlformats.org/officeDocument/2006/relationships/hyperlink" Target="https://www.annualreviews.org/doi/abs/10.1146/annurev.soc.33.040406.131740?journalCode=soc" TargetMode="External"/><Relationship Id="rId46" Type="http://schemas.openxmlformats.org/officeDocument/2006/relationships/hyperlink" Target="https://www.brookings.edu/bpea-articles/safety-net-investments-in-children/" TargetMode="External"/><Relationship Id="rId5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4592</Words>
  <Characters>26180</Characters>
  <Application>Microsoft Office Word</Application>
  <DocSecurity>0</DocSecurity>
  <Lines>218</Lines>
  <Paragraphs>61</Paragraphs>
  <ScaleCrop>false</ScaleCrop>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Thomson</dc:creator>
  <cp:keywords/>
  <dc:description/>
  <cp:lastModifiedBy>Dana Thomson</cp:lastModifiedBy>
  <cp:revision>49</cp:revision>
  <dcterms:created xsi:type="dcterms:W3CDTF">2022-04-15T16:28:00Z</dcterms:created>
  <dcterms:modified xsi:type="dcterms:W3CDTF">2022-04-15T17:08:00Z</dcterms:modified>
</cp:coreProperties>
</file>